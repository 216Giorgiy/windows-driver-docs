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55B5F" w14:textId="1F1875D7" w:rsidR="00A41C5D" w:rsidRDefault="00C40500" w:rsidP="00543237">
      <w:pPr>
        <w:pStyle w:val="Heading1"/>
      </w:pPr>
      <w:r w:rsidRPr="00FE5E65">
        <w:t>Public Documentation:</w:t>
      </w:r>
    </w:p>
    <w:p w14:paraId="79446E51" w14:textId="77777777" w:rsidR="00F40292" w:rsidRPr="00F40292" w:rsidRDefault="00F40292" w:rsidP="00F40292"/>
    <w:p w14:paraId="1A5F135F" w14:textId="1E7411C6" w:rsidR="00A41C5D" w:rsidRPr="00651ABC" w:rsidRDefault="00A41C5D" w:rsidP="00543237">
      <w:pPr>
        <w:pStyle w:val="Heading2"/>
      </w:pPr>
      <w:commentRangeStart w:id="0"/>
      <w:commentRangeStart w:id="1"/>
      <w:commentRangeStart w:id="2"/>
      <w:r w:rsidRPr="00651ABC">
        <w:t>Motivation</w:t>
      </w:r>
      <w:commentRangeEnd w:id="0"/>
      <w:r w:rsidR="007A3285">
        <w:rPr>
          <w:rStyle w:val="CommentReference"/>
        </w:rPr>
        <w:commentReference w:id="0"/>
      </w:r>
      <w:commentRangeEnd w:id="1"/>
      <w:r w:rsidR="00C13753">
        <w:rPr>
          <w:rStyle w:val="CommentReference"/>
        </w:rPr>
        <w:commentReference w:id="1"/>
      </w:r>
      <w:commentRangeEnd w:id="2"/>
      <w:r w:rsidR="002B2E32">
        <w:rPr>
          <w:rStyle w:val="CommentReference"/>
          <w:rFonts w:asciiTheme="minorHAnsi" w:eastAsiaTheme="minorHAnsi" w:hAnsiTheme="minorHAnsi" w:cstheme="minorBidi"/>
          <w:color w:val="auto"/>
        </w:rPr>
        <w:commentReference w:id="2"/>
      </w:r>
      <w:r w:rsidRPr="00651ABC">
        <w:t>:</w:t>
      </w:r>
    </w:p>
    <w:p w14:paraId="42643574" w14:textId="7B30C3B9" w:rsidR="00BE6643" w:rsidRPr="00BA69FE" w:rsidRDefault="17995F11" w:rsidP="00BC6CD9">
      <w:pPr>
        <w:pStyle w:val="CommentText"/>
        <w:rPr>
          <w:sz w:val="22"/>
          <w:szCs w:val="22"/>
        </w:rPr>
      </w:pPr>
      <w:r w:rsidRPr="00BA69FE">
        <w:rPr>
          <w:sz w:val="22"/>
          <w:szCs w:val="22"/>
        </w:rPr>
        <w:t xml:space="preserve">Before Windows 10 Edition 1903, </w:t>
      </w:r>
      <w:commentRangeStart w:id="3"/>
      <w:r w:rsidRPr="00BA69FE">
        <w:rPr>
          <w:sz w:val="22"/>
          <w:szCs w:val="22"/>
        </w:rPr>
        <w:t xml:space="preserve">the only supported way to </w:t>
      </w:r>
      <w:ins w:id="4" w:author="Sebastian Lerner" w:date="2019-02-05T13:40:00Z">
        <w:r w:rsidR="00E07B9A" w:rsidRPr="00BA69FE">
          <w:rPr>
            <w:sz w:val="22"/>
            <w:szCs w:val="22"/>
          </w:rPr>
          <w:fldChar w:fldCharType="begin"/>
        </w:r>
        <w:r w:rsidR="00E07B9A" w:rsidRPr="00BA69FE">
          <w:rPr>
            <w:sz w:val="22"/>
            <w:szCs w:val="22"/>
          </w:rPr>
          <w:instrText xml:space="preserve"> HYPERLINK "https://docs.microsoft.com/en-us/windows-hardware/drivers/install/installing-a-filter-driver" </w:instrText>
        </w:r>
        <w:r w:rsidR="00E07B9A" w:rsidRPr="00BA69FE">
          <w:rPr>
            <w:sz w:val="22"/>
            <w:szCs w:val="22"/>
          </w:rPr>
          <w:fldChar w:fldCharType="separate"/>
        </w:r>
        <w:r w:rsidRPr="00BA69FE">
          <w:rPr>
            <w:rStyle w:val="Hyperlink"/>
            <w:sz w:val="22"/>
            <w:szCs w:val="22"/>
          </w:rPr>
          <w:t>register</w:t>
        </w:r>
        <w:r w:rsidR="00E07B9A" w:rsidRPr="00BA69FE">
          <w:rPr>
            <w:sz w:val="22"/>
            <w:szCs w:val="22"/>
          </w:rPr>
          <w:fldChar w:fldCharType="end"/>
        </w:r>
      </w:ins>
      <w:r w:rsidRPr="00BA69FE">
        <w:rPr>
          <w:sz w:val="22"/>
          <w:szCs w:val="22"/>
        </w:rPr>
        <w:t xml:space="preserve"> a device </w:t>
      </w:r>
      <w:ins w:id="5" w:author="Sebastian Lerner" w:date="2019-02-05T13:39:00Z">
        <w:r w:rsidR="00650A0D" w:rsidRPr="00BA69FE">
          <w:rPr>
            <w:sz w:val="22"/>
            <w:szCs w:val="22"/>
          </w:rPr>
          <w:fldChar w:fldCharType="begin"/>
        </w:r>
        <w:r w:rsidR="00650A0D">
          <w:instrText xml:space="preserve"> HYPERLINK "https://docs.microsoft.com/en-us/windows-hardware/drivers/kernel/filter-drivers" </w:instrText>
        </w:r>
        <w:r w:rsidR="00650A0D" w:rsidRPr="00BA69FE">
          <w:rPr>
            <w:sz w:val="22"/>
            <w:szCs w:val="22"/>
          </w:rPr>
          <w:fldChar w:fldCharType="separate"/>
        </w:r>
        <w:r w:rsidRPr="00BA69FE">
          <w:rPr>
            <w:rStyle w:val="Hyperlink"/>
            <w:sz w:val="22"/>
            <w:szCs w:val="22"/>
          </w:rPr>
          <w:t>filter driver</w:t>
        </w:r>
        <w:r w:rsidR="00650A0D" w:rsidRPr="00BA69FE">
          <w:rPr>
            <w:sz w:val="22"/>
            <w:szCs w:val="22"/>
          </w:rPr>
          <w:fldChar w:fldCharType="end"/>
        </w:r>
      </w:ins>
      <w:r w:rsidRPr="00BA69FE">
        <w:rPr>
          <w:sz w:val="22"/>
          <w:szCs w:val="22"/>
        </w:rPr>
        <w:t xml:space="preserve"> was via addition of a registry entry</w:t>
      </w:r>
      <w:commentRangeEnd w:id="3"/>
      <w:r w:rsidR="15C69D4F" w:rsidRPr="00BA69FE">
        <w:rPr>
          <w:rStyle w:val="CommentReference"/>
          <w:sz w:val="22"/>
          <w:szCs w:val="22"/>
        </w:rPr>
        <w:commentReference w:id="3"/>
      </w:r>
      <w:r w:rsidR="001C73F9">
        <w:rPr>
          <w:sz w:val="22"/>
          <w:szCs w:val="22"/>
        </w:rPr>
        <w:t xml:space="preserve"> (utilizing the </w:t>
      </w:r>
      <w:hyperlink r:id="rId14" w:history="1">
        <w:r w:rsidR="001C73F9" w:rsidRPr="00814D18">
          <w:rPr>
            <w:rStyle w:val="Hyperlink"/>
            <w:sz w:val="22"/>
            <w:szCs w:val="22"/>
          </w:rPr>
          <w:t>AddReg directive</w:t>
        </w:r>
      </w:hyperlink>
      <w:r w:rsidR="001C73F9">
        <w:rPr>
          <w:sz w:val="22"/>
          <w:szCs w:val="22"/>
        </w:rPr>
        <w:t>)</w:t>
      </w:r>
      <w:r w:rsidRPr="00BA69FE">
        <w:rPr>
          <w:sz w:val="22"/>
          <w:szCs w:val="22"/>
        </w:rPr>
        <w:t xml:space="preserve">.  </w:t>
      </w:r>
      <w:commentRangeStart w:id="6"/>
      <w:r w:rsidR="00FD0014" w:rsidRPr="00BA69FE">
        <w:rPr>
          <w:sz w:val="22"/>
          <w:szCs w:val="22"/>
        </w:rPr>
        <w:t xml:space="preserve">This </w:t>
      </w:r>
      <w:r w:rsidRPr="00BA69FE">
        <w:rPr>
          <w:sz w:val="22"/>
          <w:szCs w:val="22"/>
        </w:rPr>
        <w:t xml:space="preserve">method of </w:t>
      </w:r>
      <w:commentRangeStart w:id="7"/>
      <w:commentRangeStart w:id="8"/>
      <w:r w:rsidRPr="00BA69FE">
        <w:rPr>
          <w:sz w:val="22"/>
          <w:szCs w:val="22"/>
        </w:rPr>
        <w:t xml:space="preserve">registry manipulation does not provide the flexibility to specify at exactly which position to register a </w:t>
      </w:r>
      <w:commentRangeStart w:id="9"/>
      <w:commentRangeStart w:id="10"/>
      <w:r w:rsidRPr="00BA69FE">
        <w:rPr>
          <w:sz w:val="22"/>
          <w:szCs w:val="22"/>
        </w:rPr>
        <w:t>particular filter</w:t>
      </w:r>
      <w:commentRangeEnd w:id="9"/>
      <w:r w:rsidRPr="00BA69FE">
        <w:rPr>
          <w:rStyle w:val="CommentReference"/>
          <w:sz w:val="22"/>
          <w:szCs w:val="22"/>
        </w:rPr>
        <w:commentReference w:id="9"/>
      </w:r>
      <w:r w:rsidR="00355FBD">
        <w:rPr>
          <w:rStyle w:val="CommentReference"/>
          <w:sz w:val="22"/>
          <w:szCs w:val="22"/>
        </w:rPr>
        <w:t>.</w:t>
      </w:r>
      <w:r w:rsidRPr="00BA69FE">
        <w:rPr>
          <w:sz w:val="22"/>
          <w:szCs w:val="22"/>
        </w:rPr>
        <w:t xml:space="preserve">  </w:t>
      </w:r>
      <w:commentRangeStart w:id="11"/>
      <w:r w:rsidR="006A637D" w:rsidRPr="00BA69FE">
        <w:rPr>
          <w:sz w:val="22"/>
          <w:szCs w:val="22"/>
        </w:rPr>
        <w:t>F</w:t>
      </w:r>
      <w:commentRangeStart w:id="12"/>
      <w:r w:rsidRPr="00BA69FE">
        <w:rPr>
          <w:sz w:val="22"/>
          <w:szCs w:val="22"/>
        </w:rPr>
        <w:t>ilte</w:t>
      </w:r>
      <w:commentRangeEnd w:id="12"/>
      <w:r w:rsidRPr="00BA69FE">
        <w:rPr>
          <w:rStyle w:val="CommentReference"/>
          <w:sz w:val="22"/>
          <w:szCs w:val="22"/>
        </w:rPr>
        <w:commentReference w:id="12"/>
      </w:r>
      <w:r w:rsidRPr="00BA69FE">
        <w:rPr>
          <w:sz w:val="22"/>
          <w:szCs w:val="22"/>
        </w:rPr>
        <w:t>r registration</w:t>
      </w:r>
      <w:r w:rsidR="006A637D" w:rsidRPr="00BA69FE">
        <w:rPr>
          <w:sz w:val="22"/>
          <w:szCs w:val="22"/>
        </w:rPr>
        <w:t xml:space="preserve"> via</w:t>
      </w:r>
      <w:r w:rsidR="003B46A0">
        <w:rPr>
          <w:sz w:val="22"/>
          <w:szCs w:val="22"/>
        </w:rPr>
        <w:t xml:space="preserve"> the </w:t>
      </w:r>
      <w:r w:rsidR="00F06658">
        <w:rPr>
          <w:sz w:val="22"/>
          <w:szCs w:val="22"/>
        </w:rPr>
        <w:t>AddReg</w:t>
      </w:r>
      <w:r w:rsidR="003B46A0">
        <w:rPr>
          <w:sz w:val="22"/>
          <w:szCs w:val="22"/>
        </w:rPr>
        <w:t xml:space="preserve"> directive</w:t>
      </w:r>
      <w:r w:rsidRPr="00BA69FE">
        <w:rPr>
          <w:sz w:val="22"/>
          <w:szCs w:val="22"/>
        </w:rPr>
        <w:t xml:space="preserve"> </w:t>
      </w:r>
      <w:commentRangeEnd w:id="11"/>
      <w:r w:rsidR="00887506">
        <w:rPr>
          <w:rStyle w:val="CommentReference"/>
        </w:rPr>
        <w:commentReference w:id="11"/>
      </w:r>
      <w:r w:rsidRPr="00BA69FE">
        <w:rPr>
          <w:sz w:val="22"/>
          <w:szCs w:val="22"/>
        </w:rPr>
        <w:t xml:space="preserve">would simply append the filter </w:t>
      </w:r>
      <w:commentRangeEnd w:id="10"/>
      <w:r w:rsidR="15C69D4F" w:rsidRPr="00BA69FE">
        <w:rPr>
          <w:rStyle w:val="CommentReference"/>
          <w:sz w:val="22"/>
          <w:szCs w:val="22"/>
        </w:rPr>
        <w:commentReference w:id="10"/>
      </w:r>
      <w:r w:rsidRPr="00BA69FE">
        <w:rPr>
          <w:sz w:val="22"/>
          <w:szCs w:val="22"/>
        </w:rPr>
        <w:t>to the end of the filter list</w:t>
      </w:r>
      <w:commentRangeEnd w:id="6"/>
      <w:r w:rsidR="007E5231" w:rsidRPr="00BA69FE">
        <w:rPr>
          <w:rStyle w:val="CommentReference"/>
          <w:sz w:val="22"/>
          <w:szCs w:val="22"/>
        </w:rPr>
        <w:commentReference w:id="6"/>
      </w:r>
      <w:r w:rsidRPr="00BA69FE">
        <w:rPr>
          <w:sz w:val="22"/>
          <w:szCs w:val="22"/>
        </w:rPr>
        <w:t xml:space="preserve">. </w:t>
      </w:r>
      <w:commentRangeEnd w:id="7"/>
      <w:r w:rsidR="15C69D4F" w:rsidRPr="00BA69FE">
        <w:rPr>
          <w:rStyle w:val="CommentReference"/>
          <w:sz w:val="22"/>
          <w:szCs w:val="22"/>
        </w:rPr>
        <w:commentReference w:id="7"/>
      </w:r>
      <w:commentRangeEnd w:id="8"/>
      <w:r w:rsidR="15C69D4F" w:rsidRPr="00BA69FE">
        <w:rPr>
          <w:rStyle w:val="CommentReference"/>
          <w:sz w:val="22"/>
          <w:szCs w:val="22"/>
        </w:rPr>
        <w:commentReference w:id="8"/>
      </w:r>
      <w:r w:rsidRPr="00BA69FE">
        <w:rPr>
          <w:sz w:val="22"/>
          <w:szCs w:val="22"/>
        </w:rPr>
        <w:t xml:space="preserve"> </w:t>
      </w:r>
      <w:r w:rsidR="005704CA" w:rsidRPr="00BA69FE">
        <w:rPr>
          <w:sz w:val="22"/>
          <w:szCs w:val="22"/>
        </w:rPr>
        <w:t>This</w:t>
      </w:r>
      <w:r w:rsidR="0096277C" w:rsidRPr="00BA69FE">
        <w:rPr>
          <w:sz w:val="22"/>
          <w:szCs w:val="22"/>
        </w:rPr>
        <w:t xml:space="preserve"> approach utilized</w:t>
      </w:r>
      <w:r w:rsidR="00615003" w:rsidRPr="00BA69FE">
        <w:rPr>
          <w:sz w:val="22"/>
          <w:szCs w:val="22"/>
        </w:rPr>
        <w:t xml:space="preserve"> a list of values where order matters and determines where in the stack the filter is loaded.</w:t>
      </w:r>
      <w:r w:rsidR="00BE6643" w:rsidRPr="00BA69FE">
        <w:rPr>
          <w:sz w:val="22"/>
          <w:szCs w:val="22"/>
        </w:rPr>
        <w:t xml:space="preserve">  </w:t>
      </w:r>
      <w:r w:rsidR="008E11B9">
        <w:rPr>
          <w:sz w:val="22"/>
          <w:szCs w:val="22"/>
        </w:rPr>
        <w:t>Using</w:t>
      </w:r>
      <w:r w:rsidR="00BE6643" w:rsidRPr="00BA69FE">
        <w:rPr>
          <w:sz w:val="22"/>
          <w:szCs w:val="22"/>
        </w:rPr>
        <w:t xml:space="preserve"> a single list of ordered values is not ideal, especially when AddReg </w:t>
      </w:r>
      <w:r w:rsidR="00BE6643" w:rsidRPr="00521C1A">
        <w:rPr>
          <w:i/>
          <w:sz w:val="22"/>
          <w:szCs w:val="22"/>
        </w:rPr>
        <w:t>only</w:t>
      </w:r>
      <w:r w:rsidR="00BE6643" w:rsidRPr="00BA69FE">
        <w:rPr>
          <w:sz w:val="22"/>
          <w:szCs w:val="22"/>
        </w:rPr>
        <w:t xml:space="preserve"> </w:t>
      </w:r>
      <w:r w:rsidR="00BE6643" w:rsidRPr="000E2AC8">
        <w:rPr>
          <w:i/>
          <w:sz w:val="22"/>
          <w:szCs w:val="22"/>
        </w:rPr>
        <w:t>appends</w:t>
      </w:r>
      <w:r w:rsidR="00BE6643" w:rsidRPr="00BA69FE">
        <w:rPr>
          <w:sz w:val="22"/>
          <w:szCs w:val="22"/>
        </w:rPr>
        <w:t xml:space="preserve"> </w:t>
      </w:r>
      <w:r w:rsidR="00BE6643" w:rsidRPr="003F67A8">
        <w:rPr>
          <w:i/>
          <w:sz w:val="22"/>
          <w:szCs w:val="22"/>
        </w:rPr>
        <w:t xml:space="preserve">to </w:t>
      </w:r>
      <w:r w:rsidR="0047115D" w:rsidRPr="003F67A8">
        <w:rPr>
          <w:i/>
          <w:sz w:val="22"/>
          <w:szCs w:val="22"/>
        </w:rPr>
        <w:t>the end</w:t>
      </w:r>
      <w:r w:rsidR="1E2782CE" w:rsidRPr="1E2782CE">
        <w:rPr>
          <w:i/>
          <w:iCs/>
          <w:sz w:val="22"/>
          <w:szCs w:val="22"/>
        </w:rPr>
        <w:t xml:space="preserve">, </w:t>
      </w:r>
      <w:r w:rsidR="379F4158" w:rsidRPr="00BA69FE">
        <w:rPr>
          <w:sz w:val="22"/>
          <w:szCs w:val="22"/>
        </w:rPr>
        <w:t>because</w:t>
      </w:r>
      <w:r w:rsidR="005F1976" w:rsidRPr="00BA69FE">
        <w:rPr>
          <w:sz w:val="22"/>
          <w:szCs w:val="22"/>
        </w:rPr>
        <w:t xml:space="preserve"> </w:t>
      </w:r>
      <w:r w:rsidR="00CD486F" w:rsidRPr="00BA69FE">
        <w:rPr>
          <w:sz w:val="22"/>
          <w:szCs w:val="22"/>
        </w:rPr>
        <w:t xml:space="preserve">there are negative consequences when more than one driver is adding filters to the same device.  </w:t>
      </w:r>
      <w:r w:rsidR="002762C1" w:rsidRPr="00BA69FE">
        <w:rPr>
          <w:sz w:val="22"/>
          <w:szCs w:val="22"/>
        </w:rPr>
        <w:t xml:space="preserve">In </w:t>
      </w:r>
      <w:r w:rsidR="00783E39">
        <w:rPr>
          <w:sz w:val="22"/>
          <w:szCs w:val="22"/>
        </w:rPr>
        <w:t>the</w:t>
      </w:r>
      <w:r w:rsidR="002762C1" w:rsidRPr="00BA69FE">
        <w:rPr>
          <w:sz w:val="22"/>
          <w:szCs w:val="22"/>
        </w:rPr>
        <w:t xml:space="preserve"> scenario</w:t>
      </w:r>
      <w:r w:rsidR="005F1976" w:rsidRPr="00BA69FE">
        <w:rPr>
          <w:sz w:val="22"/>
          <w:szCs w:val="22"/>
        </w:rPr>
        <w:t xml:space="preserve"> where there </w:t>
      </w:r>
      <w:r w:rsidR="00BE6643" w:rsidRPr="00BA69FE">
        <w:rPr>
          <w:sz w:val="22"/>
          <w:szCs w:val="22"/>
        </w:rPr>
        <w:t xml:space="preserve">is at least one </w:t>
      </w:r>
      <w:hyperlink r:id="rId15" w:history="1">
        <w:r w:rsidR="00BF19DB" w:rsidRPr="00BF19DB">
          <w:rPr>
            <w:rStyle w:val="Hyperlink"/>
            <w:sz w:val="22"/>
            <w:szCs w:val="22"/>
          </w:rPr>
          <w:t>Extension</w:t>
        </w:r>
        <w:r w:rsidR="00BE6643" w:rsidRPr="00BF19DB">
          <w:rPr>
            <w:rStyle w:val="Hyperlink"/>
            <w:sz w:val="22"/>
            <w:szCs w:val="22"/>
          </w:rPr>
          <w:t xml:space="preserve"> </w:t>
        </w:r>
        <w:r w:rsidR="00BF19DB" w:rsidRPr="00BF19DB">
          <w:rPr>
            <w:rStyle w:val="Hyperlink"/>
            <w:sz w:val="22"/>
            <w:szCs w:val="22"/>
          </w:rPr>
          <w:t>INF</w:t>
        </w:r>
      </w:hyperlink>
      <w:r w:rsidR="00BE6643" w:rsidRPr="00BA69FE">
        <w:rPr>
          <w:sz w:val="22"/>
          <w:szCs w:val="22"/>
        </w:rPr>
        <w:t xml:space="preserve"> involved</w:t>
      </w:r>
      <w:r w:rsidR="005F1976" w:rsidRPr="00BA69FE">
        <w:rPr>
          <w:sz w:val="22"/>
          <w:szCs w:val="22"/>
        </w:rPr>
        <w:t>,</w:t>
      </w:r>
      <w:r w:rsidR="00BE6643" w:rsidRPr="00BA69FE">
        <w:rPr>
          <w:sz w:val="22"/>
          <w:szCs w:val="22"/>
        </w:rPr>
        <w:t xml:space="preserve"> </w:t>
      </w:r>
      <w:r w:rsidR="005F1976" w:rsidRPr="00BA69FE">
        <w:rPr>
          <w:sz w:val="22"/>
          <w:szCs w:val="22"/>
        </w:rPr>
        <w:t>i</w:t>
      </w:r>
      <w:r w:rsidR="00BE6643" w:rsidRPr="00BA69FE">
        <w:rPr>
          <w:sz w:val="22"/>
          <w:szCs w:val="22"/>
        </w:rPr>
        <w:t xml:space="preserve">f the </w:t>
      </w:r>
      <w:r w:rsidR="005F1976" w:rsidRPr="00BA69FE">
        <w:rPr>
          <w:sz w:val="22"/>
          <w:szCs w:val="22"/>
        </w:rPr>
        <w:t>INFs improperly use AddReg</w:t>
      </w:r>
      <w:r w:rsidR="00BE6643" w:rsidRPr="00BA69FE">
        <w:rPr>
          <w:sz w:val="22"/>
          <w:szCs w:val="22"/>
        </w:rPr>
        <w:t xml:space="preserve"> (i.e. don’t use the append flag), they could wipe out a filter added by a different INF.  </w:t>
      </w:r>
      <w:r w:rsidR="00B92C41" w:rsidRPr="00BA69FE">
        <w:rPr>
          <w:sz w:val="22"/>
          <w:szCs w:val="22"/>
        </w:rPr>
        <w:t>Additionally,</w:t>
      </w:r>
      <w:r w:rsidR="00BE6643" w:rsidRPr="00BA69FE">
        <w:rPr>
          <w:sz w:val="22"/>
          <w:szCs w:val="22"/>
        </w:rPr>
        <w:t xml:space="preserve"> multiple </w:t>
      </w:r>
      <w:r w:rsidR="00FD2462">
        <w:rPr>
          <w:sz w:val="22"/>
          <w:szCs w:val="22"/>
        </w:rPr>
        <w:t>E</w:t>
      </w:r>
      <w:r w:rsidR="00BE6643" w:rsidRPr="00BA69FE">
        <w:rPr>
          <w:sz w:val="22"/>
          <w:szCs w:val="22"/>
        </w:rPr>
        <w:t>xtension</w:t>
      </w:r>
      <w:r w:rsidR="00FD2462">
        <w:rPr>
          <w:sz w:val="22"/>
          <w:szCs w:val="22"/>
        </w:rPr>
        <w:t xml:space="preserve"> INF’s</w:t>
      </w:r>
      <w:r w:rsidR="00BE6643" w:rsidRPr="00BA69FE">
        <w:rPr>
          <w:sz w:val="22"/>
          <w:szCs w:val="22"/>
        </w:rPr>
        <w:t xml:space="preserve"> could be adding filters and the relative ordering of those filters may be important</w:t>
      </w:r>
      <w:r w:rsidR="00B92C41" w:rsidRPr="00BA69FE">
        <w:rPr>
          <w:sz w:val="22"/>
          <w:szCs w:val="22"/>
        </w:rPr>
        <w:t xml:space="preserve">, however, </w:t>
      </w:r>
      <w:r w:rsidR="003B65B8">
        <w:rPr>
          <w:sz w:val="22"/>
          <w:szCs w:val="22"/>
        </w:rPr>
        <w:t>the PnP platform</w:t>
      </w:r>
      <w:r w:rsidR="00514076">
        <w:rPr>
          <w:sz w:val="22"/>
          <w:szCs w:val="22"/>
        </w:rPr>
        <w:t xml:space="preserve"> does not</w:t>
      </w:r>
      <w:r w:rsidR="00BE6643" w:rsidRPr="00BA69FE">
        <w:rPr>
          <w:sz w:val="22"/>
          <w:szCs w:val="22"/>
        </w:rPr>
        <w:t xml:space="preserve"> guarantee an </w:t>
      </w:r>
      <w:r w:rsidR="00531372">
        <w:rPr>
          <w:sz w:val="22"/>
          <w:szCs w:val="22"/>
        </w:rPr>
        <w:t>installation order for the extensions</w:t>
      </w:r>
      <w:r w:rsidR="002D7FEE">
        <w:rPr>
          <w:sz w:val="22"/>
          <w:szCs w:val="22"/>
        </w:rPr>
        <w:t xml:space="preserve">.  </w:t>
      </w:r>
      <w:r w:rsidR="00484F8D">
        <w:rPr>
          <w:sz w:val="22"/>
          <w:szCs w:val="22"/>
        </w:rPr>
        <w:t xml:space="preserve">The result is that </w:t>
      </w:r>
      <w:r w:rsidR="00BE6643" w:rsidRPr="00BA69FE">
        <w:rPr>
          <w:sz w:val="22"/>
          <w:szCs w:val="22"/>
        </w:rPr>
        <w:t xml:space="preserve">the order of the </w:t>
      </w:r>
      <w:r w:rsidR="00484F8D">
        <w:rPr>
          <w:sz w:val="22"/>
          <w:szCs w:val="22"/>
        </w:rPr>
        <w:t>“appends”</w:t>
      </w:r>
      <w:r w:rsidR="00BE6643" w:rsidRPr="00BA69FE">
        <w:rPr>
          <w:sz w:val="22"/>
          <w:szCs w:val="22"/>
        </w:rPr>
        <w:t xml:space="preserve"> is</w:t>
      </w:r>
      <w:r w:rsidR="00484F8D">
        <w:rPr>
          <w:sz w:val="22"/>
          <w:szCs w:val="22"/>
        </w:rPr>
        <w:t xml:space="preserve"> no</w:t>
      </w:r>
      <w:r w:rsidR="00BE6643" w:rsidRPr="00BA69FE">
        <w:rPr>
          <w:sz w:val="22"/>
          <w:szCs w:val="22"/>
        </w:rPr>
        <w:t xml:space="preserve">t guaranteed.  </w:t>
      </w:r>
    </w:p>
    <w:p w14:paraId="15F80FF8" w14:textId="34A6FA8B" w:rsidR="004D1D76" w:rsidRPr="004D1D76" w:rsidRDefault="007F5A5B" w:rsidP="00DE654B">
      <w:pPr>
        <w:pStyle w:val="Heading2"/>
      </w:pPr>
      <w:r w:rsidRPr="00651ABC">
        <w:t>Summary:</w:t>
      </w:r>
    </w:p>
    <w:p w14:paraId="1DD915FD" w14:textId="210D6A6B" w:rsidR="006E0FD5" w:rsidRDefault="006E0FD5" w:rsidP="00BE6643">
      <w:commentRangeStart w:id="13"/>
      <w:r>
        <w:t xml:space="preserve">In order to provide a flexible declarative </w:t>
      </w:r>
      <w:commentRangeStart w:id="14"/>
      <w:r>
        <w:t xml:space="preserve">method </w:t>
      </w:r>
      <w:commentRangeEnd w:id="14"/>
      <w:r>
        <w:rPr>
          <w:rStyle w:val="CommentReference"/>
        </w:rPr>
        <w:commentReference w:id="14"/>
      </w:r>
      <w:r>
        <w:t xml:space="preserve">to register device filters, Microsoft has developed a method of declaratively adding filters by expressing the intent of the filter, rather than the stack position.  The solution provides function </w:t>
      </w:r>
      <w:commentRangeStart w:id="15"/>
      <w:r>
        <w:t xml:space="preserve">driver </w:t>
      </w:r>
      <w:commentRangeEnd w:id="15"/>
      <w:r>
        <w:rPr>
          <w:rStyle w:val="CommentReference"/>
        </w:rPr>
        <w:commentReference w:id="15"/>
      </w:r>
      <w:r>
        <w:t>authors the ability to express in their INF an ordered set of positions (called levels) that a filter may register itself against.  In addition to a specific level, a filter can declaratively register simply as an upper or lower level filter.</w:t>
      </w:r>
      <w:commentRangeEnd w:id="13"/>
      <w:r>
        <w:rPr>
          <w:rStyle w:val="CommentReference"/>
        </w:rPr>
        <w:commentReference w:id="13"/>
      </w:r>
    </w:p>
    <w:p w14:paraId="6B9FB497" w14:textId="0E8E9171" w:rsidR="00D20CC5" w:rsidRDefault="00550C8A">
      <w:r>
        <w:t xml:space="preserve">The infrastructure is based on </w:t>
      </w:r>
      <w:r w:rsidR="00116497">
        <w:t xml:space="preserve">a </w:t>
      </w:r>
      <w:commentRangeStart w:id="16"/>
      <w:r w:rsidR="00116497">
        <w:t xml:space="preserve">new </w:t>
      </w:r>
      <w:r w:rsidR="00977F92">
        <w:t xml:space="preserve">filter registration </w:t>
      </w:r>
      <w:r w:rsidR="00116497">
        <w:t xml:space="preserve">method </w:t>
      </w:r>
      <w:commentRangeEnd w:id="16"/>
      <w:r>
        <w:rPr>
          <w:rStyle w:val="CommentReference"/>
        </w:rPr>
        <w:commentReference w:id="16"/>
      </w:r>
      <w:r w:rsidR="00116497">
        <w:t>to determine what order drivers</w:t>
      </w:r>
      <w:r w:rsidR="00284F2E">
        <w:t xml:space="preserve"> are to be included in the device stack.  </w:t>
      </w:r>
      <w:r w:rsidR="140D953D">
        <w:t>The new method</w:t>
      </w:r>
      <w:r w:rsidR="00AB3347">
        <w:t xml:space="preserve"> does not break compatibility for </w:t>
      </w:r>
      <w:r w:rsidR="00581F01">
        <w:t xml:space="preserve">the old </w:t>
      </w:r>
      <w:r w:rsidR="00C44E99">
        <w:t>way</w:t>
      </w:r>
      <w:r w:rsidR="00581F01">
        <w:t xml:space="preserve"> of adding filters</w:t>
      </w:r>
      <w:r w:rsidR="00FA147B">
        <w:t xml:space="preserve">.  </w:t>
      </w:r>
      <w:r w:rsidR="140D953D">
        <w:t xml:space="preserve"> </w:t>
      </w:r>
      <w:commentRangeStart w:id="17"/>
      <w:commentRangeStart w:id="18"/>
      <w:commentRangeEnd w:id="17"/>
      <w:r w:rsidR="00053097">
        <w:rPr>
          <w:rStyle w:val="CommentReference"/>
        </w:rPr>
        <w:commentReference w:id="17"/>
      </w:r>
      <w:commentRangeEnd w:id="18"/>
      <w:r w:rsidR="00451E4D">
        <w:rPr>
          <w:rStyle w:val="CommentReference"/>
        </w:rPr>
        <w:commentReference w:id="18"/>
      </w:r>
      <w:r w:rsidR="006F2817">
        <w:t>It does, however, enable</w:t>
      </w:r>
      <w:r w:rsidR="00F42086">
        <w:t xml:space="preserve"> new filters to move to </w:t>
      </w:r>
      <w:commentRangeStart w:id="19"/>
      <w:r w:rsidR="00F42086">
        <w:t>a more robust and flexible</w:t>
      </w:r>
      <w:commentRangeEnd w:id="19"/>
      <w:r>
        <w:rPr>
          <w:rStyle w:val="CommentReference"/>
        </w:rPr>
        <w:commentReference w:id="19"/>
      </w:r>
      <w:r w:rsidR="00F42086">
        <w:t xml:space="preserve"> </w:t>
      </w:r>
      <w:r w:rsidR="006B2993">
        <w:t>registration</w:t>
      </w:r>
      <w:r w:rsidR="00F42086">
        <w:t xml:space="preserve"> mechanism.</w:t>
      </w:r>
    </w:p>
    <w:p w14:paraId="4C0116F9" w14:textId="7B38FD6D" w:rsidR="7ECBB311" w:rsidRDefault="7ECBB311" w:rsidP="7ECBB311">
      <w:commentRangeStart w:id="20"/>
      <w:r>
        <w:t>The method is enabled by having the base INF define an ordered list of one or more “levels”.  Both the base INF and any extension INFs may register a declarativ</w:t>
      </w:r>
      <w:commentRangeStart w:id="21"/>
      <w:commentRangeEnd w:id="21"/>
      <w:r>
        <w:rPr>
          <w:rStyle w:val="CommentReference"/>
        </w:rPr>
        <w:commentReference w:id="21"/>
      </w:r>
      <w:r>
        <w:t xml:space="preserve">e filter via a new INF directive that specifies the service name and level to which the filter belongs to.  </w:t>
      </w:r>
      <w:r w:rsidR="140D953D">
        <w:t>Upper and lower</w:t>
      </w:r>
      <w:r>
        <w:t xml:space="preserve"> filters </w:t>
      </w:r>
      <w:r w:rsidR="140D953D">
        <w:t xml:space="preserve">each are represented by </w:t>
      </w:r>
      <w:r w:rsidR="00D32948">
        <w:t>their own respective</w:t>
      </w:r>
      <w:commentRangeStart w:id="22"/>
      <w:r w:rsidR="140D953D">
        <w:t xml:space="preserve"> </w:t>
      </w:r>
      <w:commentRangeStart w:id="23"/>
      <w:r w:rsidR="140D953D">
        <w:t xml:space="preserve">ordered </w:t>
      </w:r>
      <w:commentRangeEnd w:id="22"/>
      <w:r>
        <w:rPr>
          <w:rStyle w:val="CommentReference"/>
        </w:rPr>
        <w:commentReference w:id="22"/>
      </w:r>
      <w:r w:rsidR="140D953D">
        <w:t>list</w:t>
      </w:r>
      <w:commentRangeEnd w:id="23"/>
      <w:r w:rsidR="005106A7">
        <w:rPr>
          <w:rStyle w:val="CommentReference"/>
        </w:rPr>
        <w:commentReference w:id="23"/>
      </w:r>
      <w:r w:rsidR="0069339C">
        <w:t xml:space="preserve"> of levels</w:t>
      </w:r>
      <w:r w:rsidR="140D953D">
        <w:t>.  These upper and lower filter lists are</w:t>
      </w:r>
      <w:r>
        <w:t xml:space="preserve"> created by sorting all filter drivers by their level.  </w:t>
      </w:r>
      <w:commentRangeStart w:id="24"/>
      <w:r>
        <w:t xml:space="preserve">The order of the filters within each level should be considered </w:t>
      </w:r>
      <w:r w:rsidRPr="7ECBB311">
        <w:rPr>
          <w:i/>
          <w:iCs/>
        </w:rPr>
        <w:t>arbitrary</w:t>
      </w:r>
      <w:r w:rsidRPr="7ECBB311">
        <w:t>, where no dependency may be taken on the order of filters within a particular level.</w:t>
      </w:r>
      <w:r>
        <w:t xml:space="preserve">  </w:t>
      </w:r>
      <w:commentRangeEnd w:id="24"/>
      <w:r>
        <w:rPr>
          <w:rStyle w:val="CommentReference"/>
        </w:rPr>
        <w:commentReference w:id="24"/>
      </w:r>
      <w:r w:rsidRPr="7ECBB311">
        <w:rPr>
          <w:rFonts w:ascii="Calibri" w:eastAsia="Calibri" w:hAnsi="Calibri" w:cs="Calibri"/>
          <w:color w:val="000000" w:themeColor="text1"/>
          <w:sz w:val="21"/>
          <w:szCs w:val="21"/>
        </w:rPr>
        <w:t>In scenarios where the relative order of two filters must be guaranteed, they should be registered to different levels.</w:t>
      </w:r>
      <w:commentRangeEnd w:id="20"/>
      <w:r w:rsidR="00E94F07">
        <w:rPr>
          <w:rStyle w:val="CommentReference"/>
        </w:rPr>
        <w:commentReference w:id="20"/>
      </w:r>
    </w:p>
    <w:p w14:paraId="6ED81A2D" w14:textId="6CBA11A7" w:rsidR="00EC5814" w:rsidRDefault="15C69D4F">
      <w:r>
        <w:t xml:space="preserve">Consider the following device </w:t>
      </w:r>
      <w:commentRangeStart w:id="25"/>
      <w:r>
        <w:t>driver example:</w:t>
      </w:r>
      <w:commentRangeEnd w:id="25"/>
      <w:r w:rsidR="00D669FA">
        <w:rPr>
          <w:rStyle w:val="CommentReference"/>
        </w:rPr>
        <w:commentReference w:id="25"/>
      </w:r>
    </w:p>
    <w:p w14:paraId="513ED8BC" w14:textId="6CBA11A7" w:rsidR="00BC6CD9" w:rsidRDefault="00BC6CD9"/>
    <w:p w14:paraId="26962A8C" w14:textId="77777777" w:rsidR="00707838" w:rsidRDefault="00707838"/>
    <w:p w14:paraId="7862DEC3" w14:textId="77777777" w:rsidR="00707838" w:rsidRDefault="00707838"/>
    <w:p w14:paraId="5F598918" w14:textId="77777777" w:rsidR="00707838" w:rsidRDefault="00707838"/>
    <w:p w14:paraId="12A6B606" w14:textId="77777777" w:rsidR="00707838" w:rsidRDefault="00707838"/>
    <w:p w14:paraId="4EED1AFB" w14:textId="36C52882" w:rsidR="003B75CC" w:rsidRDefault="00260444">
      <w:r>
        <w:rPr>
          <w:noProof/>
        </w:rPr>
        <w:lastRenderedPageBreak/>
        <w:drawing>
          <wp:anchor distT="0" distB="0" distL="114300" distR="114300" simplePos="0" relativeHeight="251658240" behindDoc="0" locked="0" layoutInCell="1" allowOverlap="1" wp14:anchorId="766A9158" wp14:editId="46338FB9">
            <wp:simplePos x="0" y="0"/>
            <wp:positionH relativeFrom="column">
              <wp:posOffset>-778504</wp:posOffset>
            </wp:positionH>
            <wp:positionV relativeFrom="paragraph">
              <wp:posOffset>213335</wp:posOffset>
            </wp:positionV>
            <wp:extent cx="7735674" cy="2277477"/>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35674" cy="2277477"/>
                    </a:xfrm>
                    <a:prstGeom prst="rect">
                      <a:avLst/>
                    </a:prstGeom>
                    <a:noFill/>
                  </pic:spPr>
                </pic:pic>
              </a:graphicData>
            </a:graphic>
            <wp14:sizeRelH relativeFrom="page">
              <wp14:pctWidth>0</wp14:pctWidth>
            </wp14:sizeRelH>
            <wp14:sizeRelV relativeFrom="page">
              <wp14:pctHeight>0</wp14:pctHeight>
            </wp14:sizeRelV>
          </wp:anchor>
        </w:drawing>
      </w:r>
    </w:p>
    <w:p w14:paraId="67391B42" w14:textId="5C61F89B" w:rsidR="003B75CC" w:rsidRDefault="003B75CC"/>
    <w:p w14:paraId="2FEB1570" w14:textId="213F018B" w:rsidR="003B75CC" w:rsidRDefault="003B75CC"/>
    <w:p w14:paraId="1CB2DB53" w14:textId="65B72B26" w:rsidR="003B75CC" w:rsidRDefault="003B75CC" w:rsidP="15C69D4F">
      <w:pPr>
        <w:rPr>
          <w:noProof/>
        </w:rPr>
      </w:pPr>
    </w:p>
    <w:p w14:paraId="2847D425" w14:textId="2E4B506B" w:rsidR="003B75CC" w:rsidRDefault="003B75CC" w:rsidP="15C69D4F">
      <w:pPr>
        <w:rPr>
          <w:noProof/>
        </w:rPr>
      </w:pPr>
    </w:p>
    <w:p w14:paraId="7BD0ED50" w14:textId="77777777" w:rsidR="003B75CC" w:rsidRDefault="003B75CC" w:rsidP="15C69D4F">
      <w:pPr>
        <w:rPr>
          <w:noProof/>
        </w:rPr>
      </w:pPr>
    </w:p>
    <w:p w14:paraId="7165C454" w14:textId="77777777" w:rsidR="003B75CC" w:rsidRDefault="003B75CC" w:rsidP="15C69D4F">
      <w:pPr>
        <w:rPr>
          <w:noProof/>
        </w:rPr>
      </w:pPr>
    </w:p>
    <w:p w14:paraId="33D765C9" w14:textId="77777777" w:rsidR="003B75CC" w:rsidRDefault="003B75CC" w:rsidP="15C69D4F"/>
    <w:p w14:paraId="21E1FB9A" w14:textId="77777777" w:rsidR="003B75CC" w:rsidRDefault="003B75CC" w:rsidP="15C69D4F"/>
    <w:p w14:paraId="7A8B423B" w14:textId="4411E31E" w:rsidR="0064054B" w:rsidRDefault="0064054B" w:rsidP="15C69D4F"/>
    <w:p w14:paraId="62047956" w14:textId="04F48D31" w:rsidR="00EC5814" w:rsidRDefault="7ECBB311" w:rsidP="15C69D4F">
      <w:commentRangeStart w:id="26"/>
      <w:r>
        <w:t xml:space="preserve">The device driver’s </w:t>
      </w:r>
      <w:r w:rsidR="3BA0874C">
        <w:t>ba</w:t>
      </w:r>
      <w:commentRangeEnd w:id="26"/>
      <w:r>
        <w:rPr>
          <w:rStyle w:val="CommentReference"/>
        </w:rPr>
        <w:commentReference w:id="26"/>
      </w:r>
      <w:r w:rsidR="3BA0874C">
        <w:t>se</w:t>
      </w:r>
      <w:r>
        <w:t xml:space="preserve"> INF declares </w:t>
      </w:r>
      <w:commentRangeStart w:id="27"/>
      <w:r>
        <w:t xml:space="preserve">two </w:t>
      </w:r>
      <w:commentRangeEnd w:id="27"/>
      <w:r w:rsidR="008D772E">
        <w:rPr>
          <w:rStyle w:val="CommentReference"/>
        </w:rPr>
        <w:commentReference w:id="27"/>
      </w:r>
      <w:r w:rsidR="006652B5">
        <w:t xml:space="preserve">upper </w:t>
      </w:r>
      <w:commentRangeStart w:id="28"/>
      <w:r>
        <w:t xml:space="preserve">filter </w:t>
      </w:r>
      <w:commentRangeEnd w:id="28"/>
      <w:r w:rsidR="00DB7699">
        <w:rPr>
          <w:rStyle w:val="CommentReference"/>
        </w:rPr>
        <w:commentReference w:id="28"/>
      </w:r>
      <w:r w:rsidR="002B76E8">
        <w:t>levels</w:t>
      </w:r>
      <w:r>
        <w:t xml:space="preserve">, </w:t>
      </w:r>
      <w:commentRangeStart w:id="29"/>
      <w:r>
        <w:t>A and B</w:t>
      </w:r>
      <w:commentRangeEnd w:id="29"/>
      <w:r w:rsidR="002B76E8">
        <w:t xml:space="preserve"> (in that order)</w:t>
      </w:r>
      <w:r w:rsidR="005D170B">
        <w:rPr>
          <w:rStyle w:val="CommentReference"/>
        </w:rPr>
        <w:commentReference w:id="29"/>
      </w:r>
      <w:r w:rsidR="3BA0874C">
        <w:t>.</w:t>
      </w:r>
      <w:r>
        <w:t xml:space="preserve">  In the base INF’s associated Extension INF, </w:t>
      </w:r>
      <w:r w:rsidR="00975CA0">
        <w:t xml:space="preserve">two filters are added into </w:t>
      </w:r>
      <w:r>
        <w:t xml:space="preserve">each </w:t>
      </w:r>
      <w:r w:rsidR="00975CA0">
        <w:t>of the two levels</w:t>
      </w:r>
      <w:r w:rsidR="3BA0874C">
        <w:t>.</w:t>
      </w:r>
      <w:r>
        <w:t xml:space="preserve">  The result of the installation of the device driver is a device stack order that merges the lists of filter drivers while respecting the desired </w:t>
      </w:r>
      <w:r w:rsidR="00F339B3">
        <w:t>positioning</w:t>
      </w:r>
      <w:r>
        <w:t xml:space="preserve"> and ordering.  </w:t>
      </w:r>
      <w:r w:rsidR="000464C2">
        <w:t>T</w:t>
      </w:r>
      <w:r w:rsidR="00424013">
        <w:t xml:space="preserve">he resulting device stack order </w:t>
      </w:r>
      <w:r w:rsidR="004B1F14">
        <w:t>ensures</w:t>
      </w:r>
      <w:r w:rsidR="00325FF1">
        <w:t xml:space="preserve"> that any filter </w:t>
      </w:r>
      <w:r w:rsidR="00FB5803">
        <w:t>placed in the “A” level comes before any filter in the “B” level</w:t>
      </w:r>
      <w:r w:rsidR="0057114C">
        <w:t>.  However</w:t>
      </w:r>
      <w:r w:rsidR="005D170B">
        <w:t>,</w:t>
      </w:r>
      <w:r w:rsidR="00B85E51">
        <w:t xml:space="preserve"> w</w:t>
      </w:r>
      <w:commentRangeStart w:id="30"/>
      <w:r>
        <w:t>ithin each level, the order is arbitrary.</w:t>
      </w:r>
      <w:r w:rsidR="00B85E51">
        <w:t xml:space="preserve">  As </w:t>
      </w:r>
      <w:r w:rsidR="005D170B">
        <w:t>shown</w:t>
      </w:r>
      <w:r w:rsidR="00B85E51">
        <w:t xml:space="preserve"> in the example, </w:t>
      </w:r>
      <w:r w:rsidR="00C662E7">
        <w:t>Filter3</w:t>
      </w:r>
      <w:r w:rsidR="000C0DB3">
        <w:t xml:space="preserve"> could come before Filter5 or it could come after </w:t>
      </w:r>
      <w:r w:rsidR="00CF62F5">
        <w:t>Filter5.  In any case, Filter3 and Filter5</w:t>
      </w:r>
      <w:r w:rsidR="00916070">
        <w:t xml:space="preserve"> will come before </w:t>
      </w:r>
      <w:r w:rsidR="00913B07">
        <w:t xml:space="preserve">the filters at the next level, “B”. </w:t>
      </w:r>
      <w:r>
        <w:t xml:space="preserve">  </w:t>
      </w:r>
      <w:commentRangeEnd w:id="30"/>
      <w:r w:rsidR="50884735">
        <w:rPr>
          <w:rStyle w:val="CommentReference"/>
        </w:rPr>
        <w:commentReference w:id="30"/>
      </w:r>
    </w:p>
    <w:p w14:paraId="088BA2B9" w14:textId="7999397B" w:rsidR="0039413B" w:rsidRDefault="7ECBB311">
      <w:r>
        <w:t>When designing the series of levels that filters can be registered against, it is recommended that rather than creating a series of levels for ordering’s sake, they are named and ordered such that they map to the intent of the filter.  For instance, an I</w:t>
      </w:r>
      <w:r w:rsidR="007071BB">
        <w:t>/</w:t>
      </w:r>
      <w:r>
        <w:t xml:space="preserve">O device may define the level </w:t>
      </w:r>
      <w:r w:rsidRPr="7ECBB311">
        <w:rPr>
          <w:i/>
          <w:iCs/>
        </w:rPr>
        <w:t>Encryption</w:t>
      </w:r>
      <w:r w:rsidRPr="7ECBB311">
        <w:t>, to which any encryption filter should be registered.  This allows the intent of the filter to be easily understood and managed</w:t>
      </w:r>
      <w:r w:rsidRPr="7ECBB311" w:rsidDel="00C2438C">
        <w:t>,</w:t>
      </w:r>
      <w:r w:rsidRPr="7ECBB311">
        <w:t xml:space="preserve"> and makes the stack more robust against breaking changes to the function driver.</w:t>
      </w:r>
    </w:p>
    <w:p w14:paraId="0C60BAFD" w14:textId="2BDBF841" w:rsidR="7ECBB311" w:rsidRDefault="7ECBB311" w:rsidP="7ECBB311">
      <w:r w:rsidRPr="7ECBB311">
        <w:rPr>
          <w:b/>
          <w:bCs/>
        </w:rPr>
        <w:t>Note:</w:t>
      </w:r>
      <w:r w:rsidRPr="7ECBB311">
        <w:t xml:space="preserve">  Even without levels defined by the base INF, a declarative filter may register as simply upper or lower.  When levels are not defined, this is logically equivalent to appending the filter to the end of the UpperFilters/</w:t>
      </w:r>
      <w:proofErr w:type="spellStart"/>
      <w:r w:rsidRPr="7ECBB311">
        <w:t>LowerFilters</w:t>
      </w:r>
      <w:proofErr w:type="spellEnd"/>
      <w:r w:rsidRPr="7ECBB311">
        <w:t xml:space="preserve"> registry value.  When levels are defined, one of the levels must be marked as the default level</w:t>
      </w:r>
      <w:r w:rsidR="00EA3A54">
        <w:t xml:space="preserve"> in the base driver</w:t>
      </w:r>
      <w:r w:rsidRPr="7ECBB311">
        <w:t>, and in this case the filter will be registered into that level.</w:t>
      </w:r>
    </w:p>
    <w:p w14:paraId="22684144" w14:textId="6A545643" w:rsidR="0039413B" w:rsidRDefault="7ECBB311" w:rsidP="00543237">
      <w:pPr>
        <w:pStyle w:val="Heading2"/>
      </w:pPr>
      <w:r w:rsidRPr="7ECBB311">
        <w:t xml:space="preserve">Scenarios: </w:t>
      </w:r>
    </w:p>
    <w:p w14:paraId="4573FAAA" w14:textId="25D86847" w:rsidR="00222D92" w:rsidRDefault="7ECBB311" w:rsidP="00222D92">
      <w:r>
        <w:t xml:space="preserve">Consider an I/O device driver that wants to encrypt the data that is coming through the stack.  A typical implementation may utilize a lower filter driver immediately underneath the function driver to accomplish this.  In order to ensure that the encryption filter is placed at the exact position the driver author desires, they </w:t>
      </w:r>
      <w:commentRangeStart w:id="31"/>
      <w:r>
        <w:t>may use declarative filters as shown below:</w:t>
      </w:r>
      <w:commentRangeEnd w:id="31"/>
      <w:r w:rsidR="00B131AD">
        <w:rPr>
          <w:rStyle w:val="CommentReference"/>
        </w:rPr>
        <w:commentReference w:id="31"/>
      </w:r>
    </w:p>
    <w:p w14:paraId="4EEBDA4E" w14:textId="77777777" w:rsidR="00867102" w:rsidRDefault="00867102" w:rsidP="00222D92"/>
    <w:p w14:paraId="561DEA8F" w14:textId="77777777" w:rsidR="00867102" w:rsidRDefault="00867102" w:rsidP="00222D92"/>
    <w:p w14:paraId="59335BDA" w14:textId="77777777" w:rsidR="00867102" w:rsidRDefault="00867102" w:rsidP="00222D92"/>
    <w:p w14:paraId="16387F0A" w14:textId="77777777" w:rsidR="00867102" w:rsidRDefault="00867102" w:rsidP="00222D92"/>
    <w:p w14:paraId="3FD8D11C" w14:textId="30CFA7BC" w:rsidR="00222D92" w:rsidRDefault="00E75512" w:rsidP="00222D92">
      <w:r>
        <w:rPr>
          <w:noProof/>
        </w:rPr>
        <w:lastRenderedPageBreak/>
        <w:drawing>
          <wp:anchor distT="0" distB="0" distL="114300" distR="114300" simplePos="0" relativeHeight="251658242" behindDoc="0" locked="0" layoutInCell="1" allowOverlap="1" wp14:anchorId="41C7BE38" wp14:editId="59D434E1">
            <wp:simplePos x="0" y="0"/>
            <wp:positionH relativeFrom="margin">
              <wp:posOffset>-422938</wp:posOffset>
            </wp:positionH>
            <wp:positionV relativeFrom="paragraph">
              <wp:posOffset>137956</wp:posOffset>
            </wp:positionV>
            <wp:extent cx="6983015" cy="2374711"/>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3015" cy="2374711"/>
                    </a:xfrm>
                    <a:prstGeom prst="rect">
                      <a:avLst/>
                    </a:prstGeom>
                    <a:noFill/>
                  </pic:spPr>
                </pic:pic>
              </a:graphicData>
            </a:graphic>
            <wp14:sizeRelH relativeFrom="page">
              <wp14:pctWidth>0</wp14:pctWidth>
            </wp14:sizeRelH>
            <wp14:sizeRelV relativeFrom="page">
              <wp14:pctHeight>0</wp14:pctHeight>
            </wp14:sizeRelV>
          </wp:anchor>
        </w:drawing>
      </w:r>
    </w:p>
    <w:p w14:paraId="1C6FC42B" w14:textId="0A5AEA0B" w:rsidR="00222D92" w:rsidRDefault="00222D92" w:rsidP="00222D92"/>
    <w:p w14:paraId="5C42A264" w14:textId="7C733C11" w:rsidR="00222D92" w:rsidRDefault="00222D92" w:rsidP="00222D92"/>
    <w:p w14:paraId="16FEA65D" w14:textId="1986431D" w:rsidR="00222D92" w:rsidRDefault="00222D92" w:rsidP="00222D92"/>
    <w:p w14:paraId="51DE98B7" w14:textId="7EB20FB8" w:rsidR="00222D92" w:rsidRDefault="00222D92" w:rsidP="00222D92"/>
    <w:p w14:paraId="7BB6C374" w14:textId="34F2B2CC" w:rsidR="00222D92" w:rsidRDefault="00222D92" w:rsidP="00222D92"/>
    <w:p w14:paraId="05877253" w14:textId="27952139" w:rsidR="00222D92" w:rsidRDefault="00222D92" w:rsidP="00222D92"/>
    <w:p w14:paraId="10352B1B" w14:textId="62C3724A" w:rsidR="00222D92" w:rsidRDefault="00222D92" w:rsidP="00222D92"/>
    <w:p w14:paraId="663258ED" w14:textId="77777777" w:rsidR="00C62E29" w:rsidRDefault="00C62E29" w:rsidP="00C62E29"/>
    <w:p w14:paraId="3A91BF18" w14:textId="258EBA62" w:rsidR="00C62E29" w:rsidRDefault="00C62E29" w:rsidP="008763E1"/>
    <w:p w14:paraId="0898385A" w14:textId="52B67E48" w:rsidR="008763E1" w:rsidRDefault="008763E1" w:rsidP="008763E1"/>
    <w:p w14:paraId="6185D616" w14:textId="38D991DB" w:rsidR="008763E1" w:rsidRDefault="17995F11" w:rsidP="008763E1">
      <w:commentRangeStart w:id="32"/>
      <w:commentRangeStart w:id="33"/>
      <w:r>
        <w:t xml:space="preserve">The Base INF establishes two levels of </w:t>
      </w:r>
      <w:r w:rsidR="00342AB6">
        <w:t>lower</w:t>
      </w:r>
      <w:r>
        <w:t xml:space="preserve"> filters</w:t>
      </w:r>
      <w:commentRangeEnd w:id="32"/>
      <w:r w:rsidR="0082592B">
        <w:rPr>
          <w:rStyle w:val="CommentReference"/>
        </w:rPr>
        <w:commentReference w:id="32"/>
      </w:r>
      <w:commentRangeEnd w:id="33"/>
      <w:r w:rsidR="00427810">
        <w:rPr>
          <w:rStyle w:val="CommentReference"/>
        </w:rPr>
        <w:commentReference w:id="33"/>
      </w:r>
      <w:r>
        <w:t>, "</w:t>
      </w:r>
      <w:r w:rsidR="00560CA5">
        <w:t>Encryption</w:t>
      </w:r>
      <w:r>
        <w:t>" and “</w:t>
      </w:r>
      <w:proofErr w:type="gramStart"/>
      <w:r w:rsidR="00560CA5">
        <w:t>Monitoring</w:t>
      </w:r>
      <w:r w:rsidR="3EFCBC05">
        <w:t>“</w:t>
      </w:r>
      <w:r w:rsidR="00560CA5">
        <w:t xml:space="preserve"> (</w:t>
      </w:r>
      <w:proofErr w:type="gramEnd"/>
      <w:r w:rsidR="00560CA5">
        <w:t>Default</w:t>
      </w:r>
      <w:r w:rsidR="3EFCBC05">
        <w:t>).</w:t>
      </w:r>
      <w:r>
        <w:t xml:space="preserve">  “</w:t>
      </w:r>
      <w:r w:rsidR="00560CA5">
        <w:t>Monitoring</w:t>
      </w:r>
      <w:r w:rsidR="76F4E0DC">
        <w:t>”</w:t>
      </w:r>
      <w:r w:rsidR="00560CA5">
        <w:t xml:space="preserve"> (</w:t>
      </w:r>
      <w:commentRangeStart w:id="34"/>
      <w:commentRangeStart w:id="35"/>
      <w:r>
        <w:t>Default</w:t>
      </w:r>
      <w:r w:rsidR="76F4E0DC">
        <w:t>)</w:t>
      </w:r>
      <w:r>
        <w:t xml:space="preserve"> in this example are the rest of the lower filters that might exist for this particular device.  </w:t>
      </w:r>
      <w:commentRangeStart w:id="36"/>
      <w:commentRangeEnd w:id="34"/>
      <w:r w:rsidR="008763E1">
        <w:rPr>
          <w:rStyle w:val="CommentReference"/>
        </w:rPr>
        <w:commentReference w:id="34"/>
      </w:r>
      <w:commentRangeEnd w:id="35"/>
      <w:r w:rsidR="00D443B0">
        <w:rPr>
          <w:rStyle w:val="CommentReference"/>
        </w:rPr>
        <w:commentReference w:id="35"/>
      </w:r>
      <w:r>
        <w:t>By explicitly placing the “Encrypt” filter driver in the “</w:t>
      </w:r>
      <w:r w:rsidR="002004B6">
        <w:t>Encryption</w:t>
      </w:r>
      <w:r>
        <w:t xml:space="preserve">” level, the driver ensures that the resulting device stack order will put the </w:t>
      </w:r>
      <w:commentRangeStart w:id="37"/>
      <w:r>
        <w:t xml:space="preserve">“Encrypt” filter driver before any other lower filters and immediately following the function driver.  </w:t>
      </w:r>
      <w:commentRangeEnd w:id="37"/>
      <w:r w:rsidR="008763E1">
        <w:rPr>
          <w:rStyle w:val="CommentReference"/>
        </w:rPr>
        <w:commentReference w:id="37"/>
      </w:r>
      <w:commentRangeEnd w:id="36"/>
      <w:r w:rsidR="00680DB3">
        <w:rPr>
          <w:rStyle w:val="CommentReference"/>
        </w:rPr>
        <w:commentReference w:id="36"/>
      </w:r>
    </w:p>
    <w:p w14:paraId="15775224" w14:textId="05769C3B" w:rsidR="00862F23" w:rsidRDefault="00862F23" w:rsidP="008763E1">
      <w:r>
        <w:t xml:space="preserve">Let’s take the example one step further.  Imagine a newer version of the driver comes out and </w:t>
      </w:r>
      <w:r w:rsidR="00B43AEB">
        <w:t>the author has built in encryption to the function driver</w:t>
      </w:r>
      <w:r w:rsidR="00EF40FB">
        <w:t xml:space="preserve">.  This removes the need for a </w:t>
      </w:r>
      <w:r w:rsidR="00A20A20">
        <w:t xml:space="preserve">separate “Encrypt” filter driver.  </w:t>
      </w:r>
      <w:commentRangeStart w:id="38"/>
      <w:commentRangeStart w:id="39"/>
      <w:commentRangeStart w:id="40"/>
      <w:r w:rsidR="00425BC2">
        <w:t xml:space="preserve">The author simply needs to remove the </w:t>
      </w:r>
      <w:r w:rsidR="00DC6296">
        <w:t>level that contained the “</w:t>
      </w:r>
      <w:r w:rsidR="00BA3E2B">
        <w:t>Encrypt” filter</w:t>
      </w:r>
      <w:r w:rsidR="00425BC2">
        <w:t xml:space="preserve"> from </w:t>
      </w:r>
      <w:r w:rsidR="0046650A">
        <w:t>the Base INF and when the driver updates, the stack is dynamically built again</w:t>
      </w:r>
      <w:commentRangeEnd w:id="38"/>
      <w:r w:rsidR="00372299">
        <w:rPr>
          <w:rStyle w:val="CommentReference"/>
        </w:rPr>
        <w:commentReference w:id="38"/>
      </w:r>
      <w:commentRangeEnd w:id="39"/>
      <w:r w:rsidRPr="00D14E59">
        <w:rPr>
          <w:rStyle w:val="CommentReference"/>
        </w:rPr>
        <w:commentReference w:id="39"/>
      </w:r>
      <w:r w:rsidR="0046650A">
        <w:t>.</w:t>
      </w:r>
      <w:commentRangeEnd w:id="40"/>
      <w:r w:rsidR="00E06465">
        <w:rPr>
          <w:rStyle w:val="CommentReference"/>
        </w:rPr>
        <w:commentReference w:id="40"/>
      </w:r>
      <w:r w:rsidR="0046650A" w:rsidRPr="00D14E59">
        <w:t xml:space="preserve">  </w:t>
      </w:r>
      <w:r w:rsidR="00112009" w:rsidRPr="00D14E59">
        <w:t xml:space="preserve">If a filter declares itself to be in an explicit level that does not exist, the filter does not end up in the device stack.  </w:t>
      </w:r>
      <w:r w:rsidR="00017D63" w:rsidRPr="00D14E59">
        <w:t xml:space="preserve">In the example, </w:t>
      </w:r>
      <w:r w:rsidR="00AD1E3B" w:rsidRPr="00D14E59">
        <w:t>the Base INF has been updated</w:t>
      </w:r>
      <w:r w:rsidR="00C53F57" w:rsidRPr="00D14E59">
        <w:t xml:space="preserve"> and even </w:t>
      </w:r>
      <w:r w:rsidR="4FB728BB">
        <w:t>though</w:t>
      </w:r>
      <w:r w:rsidR="00C53F57" w:rsidRPr="00D14E59">
        <w:t xml:space="preserve"> the Extension INF remains the same, the resulting device stack excludes the “Encrypt” filter as it was not included in the Base INF’s declaration of </w:t>
      </w:r>
      <w:r w:rsidR="00CE2094" w:rsidRPr="00D14E59">
        <w:t xml:space="preserve">levels.  </w:t>
      </w:r>
    </w:p>
    <w:p w14:paraId="70644C26" w14:textId="46B8EE08" w:rsidR="00A96F35" w:rsidRDefault="005739D2" w:rsidP="008763E1">
      <w:r>
        <w:rPr>
          <w:noProof/>
        </w:rPr>
        <w:drawing>
          <wp:anchor distT="0" distB="0" distL="114300" distR="114300" simplePos="0" relativeHeight="251658241" behindDoc="0" locked="0" layoutInCell="1" allowOverlap="1" wp14:anchorId="2CDC15A7" wp14:editId="77544126">
            <wp:simplePos x="0" y="0"/>
            <wp:positionH relativeFrom="margin">
              <wp:align>center</wp:align>
            </wp:positionH>
            <wp:positionV relativeFrom="paragraph">
              <wp:posOffset>7951</wp:posOffset>
            </wp:positionV>
            <wp:extent cx="6789408" cy="1940118"/>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9408" cy="1940118"/>
                    </a:xfrm>
                    <a:prstGeom prst="rect">
                      <a:avLst/>
                    </a:prstGeom>
                    <a:noFill/>
                  </pic:spPr>
                </pic:pic>
              </a:graphicData>
            </a:graphic>
            <wp14:sizeRelH relativeFrom="page">
              <wp14:pctWidth>0</wp14:pctWidth>
            </wp14:sizeRelH>
            <wp14:sizeRelV relativeFrom="page">
              <wp14:pctHeight>0</wp14:pctHeight>
            </wp14:sizeRelV>
          </wp:anchor>
        </w:drawing>
      </w:r>
    </w:p>
    <w:p w14:paraId="4760A658" w14:textId="24207C81" w:rsidR="00E072D9" w:rsidRDefault="00EA33D1" w:rsidP="008763E1">
      <w:commentRangeStart w:id="42"/>
      <w:commentRangeStart w:id="43"/>
      <w:commentRangeEnd w:id="42"/>
      <w:r>
        <w:rPr>
          <w:rStyle w:val="CommentReference"/>
        </w:rPr>
        <w:commentReference w:id="42"/>
      </w:r>
      <w:commentRangeEnd w:id="43"/>
      <w:r w:rsidR="00D32481">
        <w:rPr>
          <w:rStyle w:val="CommentReference"/>
        </w:rPr>
        <w:commentReference w:id="43"/>
      </w:r>
    </w:p>
    <w:p w14:paraId="6E52DED6" w14:textId="06FF7F84" w:rsidR="004A1BAC" w:rsidRDefault="004A1BAC" w:rsidP="008763E1"/>
    <w:p w14:paraId="1A968A75" w14:textId="1C4A5E95" w:rsidR="004A1BAC" w:rsidRDefault="004A1BAC" w:rsidP="008763E1"/>
    <w:p w14:paraId="6C1B36D2" w14:textId="6B12F512" w:rsidR="004A1BAC" w:rsidRDefault="004A1BAC" w:rsidP="008763E1"/>
    <w:p w14:paraId="5150AB33" w14:textId="294FF1FE" w:rsidR="004A1BAC" w:rsidRDefault="004A1BAC" w:rsidP="008763E1"/>
    <w:p w14:paraId="62E85F02" w14:textId="4208DFD1" w:rsidR="7ECBB311" w:rsidRDefault="7ECBB311" w:rsidP="7ECBB311">
      <w:pPr>
        <w:spacing w:after="0"/>
      </w:pPr>
    </w:p>
    <w:p w14:paraId="0B9D6C47" w14:textId="326236C6" w:rsidR="7ECBB311" w:rsidRDefault="7ECBB311" w:rsidP="7ECBB311">
      <w:pPr>
        <w:spacing w:after="0"/>
      </w:pPr>
    </w:p>
    <w:p w14:paraId="00B65735" w14:textId="1CFDA076" w:rsidR="7ECBB311" w:rsidRDefault="7ECBB311" w:rsidP="7ECBB311">
      <w:pPr>
        <w:spacing w:after="0"/>
      </w:pPr>
    </w:p>
    <w:p w14:paraId="353FBBD0" w14:textId="1D3C2FDA" w:rsidR="7ECBB311" w:rsidRDefault="7ECBB311" w:rsidP="7ECBB311">
      <w:pPr>
        <w:spacing w:after="0"/>
      </w:pPr>
    </w:p>
    <w:p w14:paraId="2E06ACEB" w14:textId="02A1C9AD" w:rsidR="7ECBB311" w:rsidRDefault="7ECBB311" w:rsidP="7ECBB311">
      <w:pPr>
        <w:spacing w:after="0"/>
      </w:pPr>
    </w:p>
    <w:p w14:paraId="7902555E" w14:textId="77777777" w:rsidR="00526E30" w:rsidRPr="005B55FF" w:rsidDel="00DC08A7" w:rsidRDefault="00C00343" w:rsidP="00917488">
      <w:pPr>
        <w:spacing w:after="0"/>
        <w:rPr>
          <w:del w:id="45" w:author="Jason Knichel" w:date="2019-02-21T16:59:00Z"/>
          <w:rFonts w:asciiTheme="majorHAnsi" w:eastAsiaTheme="majorEastAsia" w:hAnsiTheme="majorHAnsi" w:cstheme="majorBidi"/>
          <w:color w:val="2F5496" w:themeColor="accent1" w:themeShade="BF"/>
          <w:sz w:val="26"/>
          <w:szCs w:val="26"/>
        </w:rPr>
      </w:pPr>
      <w:r w:rsidRPr="005B55FF">
        <w:rPr>
          <w:rFonts w:asciiTheme="majorHAnsi" w:eastAsiaTheme="majorEastAsia" w:hAnsiTheme="majorHAnsi" w:cstheme="majorBidi"/>
          <w:color w:val="2F5496" w:themeColor="accent1" w:themeShade="BF"/>
          <w:sz w:val="26"/>
          <w:szCs w:val="26"/>
        </w:rPr>
        <w:lastRenderedPageBreak/>
        <w:t>Default Filter Level</w:t>
      </w:r>
      <w:commentRangeStart w:id="46"/>
      <w:r w:rsidR="007F5A5B" w:rsidRPr="005B55FF">
        <w:rPr>
          <w:rFonts w:asciiTheme="majorHAnsi" w:eastAsiaTheme="majorEastAsia" w:hAnsiTheme="majorHAnsi" w:cstheme="majorBidi"/>
          <w:color w:val="2F5496" w:themeColor="accent1" w:themeShade="BF"/>
          <w:sz w:val="26"/>
          <w:szCs w:val="26"/>
        </w:rPr>
        <w:t>:</w:t>
      </w:r>
      <w:commentRangeEnd w:id="46"/>
      <w:r w:rsidR="00353B1A" w:rsidRPr="005B55FF">
        <w:rPr>
          <w:rFonts w:asciiTheme="majorHAnsi" w:eastAsiaTheme="majorEastAsia" w:hAnsiTheme="majorHAnsi" w:cstheme="majorBidi"/>
          <w:color w:val="2F5496" w:themeColor="accent1" w:themeShade="BF"/>
          <w:sz w:val="26"/>
          <w:szCs w:val="26"/>
        </w:rPr>
        <w:commentReference w:id="46"/>
      </w:r>
    </w:p>
    <w:p w14:paraId="5D7F6C0B" w14:textId="3C366AF5" w:rsidR="007F5A5B" w:rsidRDefault="007F5A5B" w:rsidP="00DC08A7">
      <w:pPr>
        <w:spacing w:after="0"/>
      </w:pPr>
    </w:p>
    <w:p w14:paraId="460DB25F" w14:textId="77777777" w:rsidR="00AB3F9C" w:rsidRDefault="00C16B5B">
      <w:r>
        <w:t>To generate the final filter stack</w:t>
      </w:r>
      <w:r w:rsidR="005122BB">
        <w:t xml:space="preserve">, all sources of filter information are merged into a single list.  </w:t>
      </w:r>
      <w:r w:rsidR="00A74425">
        <w:t xml:space="preserve">It is important to note </w:t>
      </w:r>
      <w:r w:rsidR="000F1E3C">
        <w:t xml:space="preserve">that the merge logic is </w:t>
      </w:r>
      <w:r w:rsidR="00CC5577">
        <w:t>performed</w:t>
      </w:r>
      <w:r w:rsidR="003D7211">
        <w:t xml:space="preserve"> </w:t>
      </w:r>
      <w:r w:rsidR="003D7211" w:rsidRPr="00160A76">
        <w:rPr>
          <w:b/>
        </w:rPr>
        <w:t>when creating the device stack.</w:t>
      </w:r>
      <w:r w:rsidR="003D7211">
        <w:t xml:space="preserve">  </w:t>
      </w:r>
      <w:commentRangeStart w:id="47"/>
      <w:r w:rsidR="003C16FF" w:rsidRPr="00564BD9">
        <w:t xml:space="preserve">If a new filter is added via a new/updated </w:t>
      </w:r>
      <w:r w:rsidR="003C16FF">
        <w:t xml:space="preserve">base or </w:t>
      </w:r>
      <w:r w:rsidR="003C16FF" w:rsidRPr="00564BD9">
        <w:t>extension</w:t>
      </w:r>
      <w:r w:rsidR="003C16FF">
        <w:t xml:space="preserve"> driver</w:t>
      </w:r>
      <w:r w:rsidR="003C16FF" w:rsidRPr="00564BD9">
        <w:t xml:space="preserve">, the devices will be restarted during </w:t>
      </w:r>
      <w:r w:rsidR="003C16FF">
        <w:t xml:space="preserve">installation </w:t>
      </w:r>
      <w:r w:rsidR="003C16FF" w:rsidRPr="00564BD9">
        <w:t>and pick up a new filter list.</w:t>
      </w:r>
      <w:commentRangeEnd w:id="47"/>
      <w:r w:rsidR="003C16FF">
        <w:rPr>
          <w:rStyle w:val="CommentReference"/>
        </w:rPr>
        <w:commentReference w:id="47"/>
      </w:r>
    </w:p>
    <w:p w14:paraId="3C1841E0" w14:textId="33E1EE39" w:rsidR="00330BD4" w:rsidRDefault="00B56AE4">
      <w:r>
        <w:t>Some sources of filters lack any position information</w:t>
      </w:r>
      <w:r w:rsidR="009F6949">
        <w:t>, namely filters added via the legacy UpperFilters/</w:t>
      </w:r>
      <w:proofErr w:type="spellStart"/>
      <w:r w:rsidR="009F6949">
        <w:t>LowerFilters</w:t>
      </w:r>
      <w:proofErr w:type="spellEnd"/>
      <w:r w:rsidR="009F6949">
        <w:t xml:space="preserve"> registry values, or through position-only declarative syntax (discussed below).  </w:t>
      </w:r>
      <w:r w:rsidR="00353B1A">
        <w:t>T</w:t>
      </w:r>
      <w:r w:rsidR="00BA643E">
        <w:t xml:space="preserve">o support </w:t>
      </w:r>
      <w:r w:rsidR="004041CC">
        <w:t>an effective merge</w:t>
      </w:r>
      <w:r w:rsidR="009F6949">
        <w:t xml:space="preserve"> when lacking position information</w:t>
      </w:r>
      <w:r w:rsidR="00BA643E">
        <w:t xml:space="preserve">, an additional </w:t>
      </w:r>
      <w:r w:rsidR="00ED1205">
        <w:t xml:space="preserve">piece of information must be defined by the </w:t>
      </w:r>
      <w:r w:rsidR="006C43B6">
        <w:t>B</w:t>
      </w:r>
      <w:r w:rsidR="00366298">
        <w:t>ase</w:t>
      </w:r>
      <w:commentRangeStart w:id="48"/>
      <w:r w:rsidR="00772335">
        <w:t xml:space="preserve"> </w:t>
      </w:r>
      <w:r w:rsidR="00E94D3F">
        <w:t>INF</w:t>
      </w:r>
      <w:commentRangeEnd w:id="48"/>
      <w:r w:rsidR="00F657E5">
        <w:rPr>
          <w:rStyle w:val="CommentReference"/>
        </w:rPr>
        <w:commentReference w:id="48"/>
      </w:r>
      <w:r w:rsidR="00ED1205">
        <w:t xml:space="preserve">: </w:t>
      </w:r>
      <w:r w:rsidR="00BF2815">
        <w:t>a</w:t>
      </w:r>
      <w:r w:rsidR="00ED1205">
        <w:t xml:space="preserve"> </w:t>
      </w:r>
      <w:r w:rsidR="00BF2815">
        <w:t>d</w:t>
      </w:r>
      <w:r w:rsidR="00ED1205">
        <w:t xml:space="preserve">efault </w:t>
      </w:r>
      <w:r w:rsidR="00BF2815">
        <w:t>f</w:t>
      </w:r>
      <w:r w:rsidR="00ED1205">
        <w:t xml:space="preserve">ilter </w:t>
      </w:r>
      <w:r w:rsidR="00BF2815">
        <w:t>l</w:t>
      </w:r>
      <w:r w:rsidR="00ED1205">
        <w:t xml:space="preserve">evel.  The default filter </w:t>
      </w:r>
      <w:r w:rsidR="008D6A04">
        <w:t>level</w:t>
      </w:r>
      <w:r w:rsidR="00ED1205">
        <w:t xml:space="preserve"> is a position where filters, </w:t>
      </w:r>
      <w:r w:rsidR="00B06959">
        <w:t>lacking</w:t>
      </w:r>
      <w:r w:rsidR="00ED1205">
        <w:t xml:space="preserve"> </w:t>
      </w:r>
      <w:r w:rsidR="007C760E">
        <w:t>level or</w:t>
      </w:r>
      <w:r w:rsidR="00ED1205">
        <w:t xml:space="preserve"> position information, will be inserted.  </w:t>
      </w:r>
      <w:r w:rsidR="004B1964">
        <w:t>For</w:t>
      </w:r>
      <w:r w:rsidR="00ED1205">
        <w:t xml:space="preserve"> example, </w:t>
      </w:r>
      <w:r w:rsidR="00CE6543">
        <w:t>filter levels may be defined</w:t>
      </w:r>
      <w:r w:rsidR="002C71A3">
        <w:t xml:space="preserve"> in the Base INF</w:t>
      </w:r>
      <w:r w:rsidR="00CE6543">
        <w:t xml:space="preserve"> as:</w:t>
      </w:r>
    </w:p>
    <w:p w14:paraId="17BCB497" w14:textId="3E3DABB8" w:rsidR="00CE6543" w:rsidRPr="007B1035" w:rsidRDefault="00A470E8" w:rsidP="00BC5809">
      <w:pPr>
        <w:spacing w:after="0"/>
        <w:rPr>
          <w:rStyle w:val="normaltextrun"/>
          <w:rFonts w:ascii="Consolas" w:eastAsia="Times New Roman" w:hAnsi="Consolas" w:cs="Times New Roman"/>
        </w:rPr>
      </w:pPr>
      <w:r w:rsidRPr="007B1035">
        <w:rPr>
          <w:rStyle w:val="normaltextrun"/>
          <w:rFonts w:ascii="Consolas" w:eastAsia="Times New Roman" w:hAnsi="Consolas" w:cs="Times New Roman"/>
        </w:rPr>
        <w:t>Level Order: A, B, C</w:t>
      </w:r>
    </w:p>
    <w:p w14:paraId="5EF199FE" w14:textId="72A793FB" w:rsidR="00394682" w:rsidRDefault="00394682" w:rsidP="00BC5809">
      <w:pPr>
        <w:spacing w:after="0"/>
        <w:rPr>
          <w:rStyle w:val="normaltextrun"/>
          <w:rFonts w:ascii="Consolas" w:eastAsia="Times New Roman" w:hAnsi="Consolas" w:cs="Times New Roman"/>
        </w:rPr>
      </w:pPr>
      <w:proofErr w:type="spellStart"/>
      <w:r w:rsidRPr="007B1035">
        <w:rPr>
          <w:rStyle w:val="normaltextrun"/>
          <w:rFonts w:ascii="Consolas" w:eastAsia="Times New Roman" w:hAnsi="Consolas" w:cs="Times New Roman"/>
        </w:rPr>
        <w:t>DefaultFilterLevel</w:t>
      </w:r>
      <w:proofErr w:type="spellEnd"/>
      <w:r w:rsidRPr="007B1035">
        <w:rPr>
          <w:rStyle w:val="normaltextrun"/>
          <w:rFonts w:ascii="Consolas" w:eastAsia="Times New Roman" w:hAnsi="Consolas" w:cs="Times New Roman"/>
        </w:rPr>
        <w:t>: C</w:t>
      </w:r>
    </w:p>
    <w:p w14:paraId="21E507AF" w14:textId="77777777" w:rsidR="00BC5809" w:rsidRPr="007B1035" w:rsidRDefault="00BC5809" w:rsidP="00BC5809">
      <w:pPr>
        <w:spacing w:after="0"/>
        <w:rPr>
          <w:rStyle w:val="normaltextrun"/>
          <w:rFonts w:ascii="Consolas" w:eastAsia="Times New Roman" w:hAnsi="Consolas" w:cs="Times New Roman"/>
        </w:rPr>
      </w:pPr>
    </w:p>
    <w:p w14:paraId="1514972D" w14:textId="1CCF6DC7" w:rsidR="009948C7" w:rsidRDefault="000B6BCA">
      <w:r>
        <w:t>Specifying the default level as the final level</w:t>
      </w:r>
      <w:r w:rsidR="001D45A9">
        <w:t xml:space="preserve"> indicates that a</w:t>
      </w:r>
      <w:r w:rsidR="50884735">
        <w:t>ny</w:t>
      </w:r>
      <w:commentRangeStart w:id="49"/>
      <w:r w:rsidR="50884735">
        <w:t xml:space="preserve"> filter</w:t>
      </w:r>
      <w:commentRangeEnd w:id="49"/>
      <w:r w:rsidR="00394682">
        <w:rPr>
          <w:rStyle w:val="CommentReference"/>
        </w:rPr>
        <w:commentReference w:id="49"/>
      </w:r>
      <w:r w:rsidR="50884735">
        <w:t xml:space="preserve"> that</w:t>
      </w:r>
      <w:r>
        <w:t xml:space="preserve"> lacking</w:t>
      </w:r>
      <w:r w:rsidR="50884735">
        <w:t xml:space="preserve"> position information will be </w:t>
      </w:r>
      <w:r w:rsidR="50884735" w:rsidRPr="50884735">
        <w:rPr>
          <w:b/>
          <w:bCs/>
        </w:rPr>
        <w:t>appended</w:t>
      </w:r>
      <w:r w:rsidR="50884735">
        <w:t xml:space="preserve"> to the filter li</w:t>
      </w:r>
      <w:commentRangeStart w:id="50"/>
      <w:commentRangeStart w:id="51"/>
      <w:commentRangeStart w:id="52"/>
      <w:r w:rsidR="50884735">
        <w:t xml:space="preserve">st.  </w:t>
      </w:r>
      <w:commentRangeEnd w:id="50"/>
      <w:commentRangeEnd w:id="51"/>
      <w:commentRangeEnd w:id="52"/>
      <w:r w:rsidR="00394682">
        <w:rPr>
          <w:rStyle w:val="CommentReference"/>
        </w:rPr>
        <w:commentReference w:id="50"/>
      </w:r>
      <w:r w:rsidR="00F16B47">
        <w:rPr>
          <w:rStyle w:val="CommentReference"/>
        </w:rPr>
        <w:commentReference w:id="51"/>
      </w:r>
      <w:r w:rsidR="50884735">
        <w:rPr>
          <w:rStyle w:val="CommentReference"/>
        </w:rPr>
        <w:commentReference w:id="52"/>
      </w:r>
      <w:r w:rsidR="0035628F">
        <w:t xml:space="preserve">Alternatively, the driver author may wish </w:t>
      </w:r>
      <w:r w:rsidR="00564856">
        <w:t>to have the stack always end with filters explicitly registered to level C</w:t>
      </w:r>
      <w:commentRangeStart w:id="53"/>
      <w:r w:rsidR="00055E4F">
        <w:t>:</w:t>
      </w:r>
      <w:commentRangeEnd w:id="53"/>
      <w:r w:rsidR="00CD24D3">
        <w:rPr>
          <w:rStyle w:val="CommentReference"/>
        </w:rPr>
        <w:commentReference w:id="53"/>
      </w:r>
    </w:p>
    <w:p w14:paraId="3155D70A" w14:textId="288AD0AF" w:rsidR="00055E4F" w:rsidRPr="007B1035" w:rsidRDefault="00055E4F" w:rsidP="00055E4F">
      <w:pPr>
        <w:spacing w:after="0"/>
        <w:rPr>
          <w:rStyle w:val="normaltextrun"/>
          <w:rFonts w:ascii="Consolas" w:eastAsia="Times New Roman" w:hAnsi="Consolas" w:cs="Times New Roman"/>
        </w:rPr>
      </w:pPr>
      <w:r w:rsidRPr="007B1035">
        <w:rPr>
          <w:rStyle w:val="normaltextrun"/>
          <w:rFonts w:ascii="Consolas" w:eastAsia="Times New Roman" w:hAnsi="Consolas" w:cs="Times New Roman"/>
        </w:rPr>
        <w:t xml:space="preserve">Level Order: A, </w:t>
      </w:r>
      <w:r w:rsidR="008312FA">
        <w:rPr>
          <w:rStyle w:val="normaltextrun"/>
          <w:rFonts w:ascii="Consolas" w:eastAsia="Times New Roman" w:hAnsi="Consolas" w:cs="Times New Roman"/>
        </w:rPr>
        <w:t>B, C</w:t>
      </w:r>
    </w:p>
    <w:p w14:paraId="45275A19" w14:textId="646FF432" w:rsidR="00055E4F" w:rsidRDefault="00055E4F" w:rsidP="00055E4F">
      <w:pPr>
        <w:spacing w:after="0"/>
        <w:rPr>
          <w:rStyle w:val="normaltextrun"/>
          <w:rFonts w:ascii="Consolas" w:eastAsia="Times New Roman" w:hAnsi="Consolas" w:cs="Times New Roman"/>
        </w:rPr>
      </w:pPr>
      <w:proofErr w:type="spellStart"/>
      <w:r w:rsidRPr="007B1035">
        <w:rPr>
          <w:rStyle w:val="normaltextrun"/>
          <w:rFonts w:ascii="Consolas" w:eastAsia="Times New Roman" w:hAnsi="Consolas" w:cs="Times New Roman"/>
        </w:rPr>
        <w:t>DefaultFilterLevel</w:t>
      </w:r>
      <w:proofErr w:type="spellEnd"/>
      <w:r w:rsidRPr="007B1035">
        <w:rPr>
          <w:rStyle w:val="normaltextrun"/>
          <w:rFonts w:ascii="Consolas" w:eastAsia="Times New Roman" w:hAnsi="Consolas" w:cs="Times New Roman"/>
        </w:rPr>
        <w:t xml:space="preserve">: </w:t>
      </w:r>
      <w:r w:rsidR="00505CBB">
        <w:rPr>
          <w:rStyle w:val="normaltextrun"/>
          <w:rFonts w:ascii="Consolas" w:eastAsia="Times New Roman" w:hAnsi="Consolas" w:cs="Times New Roman"/>
        </w:rPr>
        <w:t>B</w:t>
      </w:r>
    </w:p>
    <w:p w14:paraId="540ED146" w14:textId="38EE2656" w:rsidR="00F969C3" w:rsidRDefault="00F969C3"/>
    <w:p w14:paraId="0D098F23" w14:textId="5C0B8D60" w:rsidR="002E56F1" w:rsidRDefault="005656A5">
      <w:r>
        <w:t xml:space="preserve">Due to the </w:t>
      </w:r>
      <w:r w:rsidR="004041CC">
        <w:t>d</w:t>
      </w:r>
      <w:r>
        <w:t>efault</w:t>
      </w:r>
      <w:r w:rsidR="00962A7F">
        <w:t xml:space="preserve"> </w:t>
      </w:r>
      <w:r w:rsidR="004041CC">
        <w:t>f</w:t>
      </w:r>
      <w:r>
        <w:t>ilter</w:t>
      </w:r>
      <w:r w:rsidR="00962A7F">
        <w:t xml:space="preserve"> </w:t>
      </w:r>
      <w:r w:rsidR="004041CC">
        <w:t>l</w:t>
      </w:r>
      <w:r>
        <w:t xml:space="preserve">evel being set to </w:t>
      </w:r>
      <w:r w:rsidR="000F283D">
        <w:t>B</w:t>
      </w:r>
      <w:r>
        <w:t xml:space="preserve">, </w:t>
      </w:r>
      <w:r w:rsidR="00787CA5">
        <w:t>a</w:t>
      </w:r>
      <w:r w:rsidR="00055E4F">
        <w:t>ny additional filter without position information</w:t>
      </w:r>
      <w:r w:rsidR="002E4CE4">
        <w:t xml:space="preserve"> will be inserted between A’s filters and </w:t>
      </w:r>
      <w:r w:rsidR="00505CBB">
        <w:t>C</w:t>
      </w:r>
      <w:r w:rsidR="002E4CE4">
        <w:t xml:space="preserve">’s filters.  </w:t>
      </w:r>
    </w:p>
    <w:p w14:paraId="423B85E6" w14:textId="116D1E2F" w:rsidR="00BB6F66" w:rsidRDefault="00BB6F66" w:rsidP="00BB6F66">
      <w:pPr>
        <w:pStyle w:val="Heading2"/>
      </w:pPr>
      <w:r>
        <w:t>Syntax:</w:t>
      </w:r>
    </w:p>
    <w:p w14:paraId="6188C612" w14:textId="32529298" w:rsidR="00BB6F66" w:rsidRDefault="00BB6F66" w:rsidP="00BD5B65">
      <w:pPr>
        <w:pStyle w:val="Heading3"/>
        <w:rPr>
          <w:rStyle w:val="normaltextrun"/>
          <w:rFonts w:ascii="Calibri" w:hAnsi="Calibri" w:cs="Calibri"/>
          <w:sz w:val="22"/>
          <w:szCs w:val="22"/>
        </w:rPr>
      </w:pPr>
      <w:r>
        <w:rPr>
          <w:rStyle w:val="normaltextrun"/>
          <w:rFonts w:ascii="Calibri" w:hAnsi="Calibri" w:cs="Calibri"/>
          <w:sz w:val="22"/>
          <w:szCs w:val="22"/>
        </w:rPr>
        <w:t xml:space="preserve">To </w:t>
      </w:r>
      <w:r w:rsidR="00BD5B65">
        <w:rPr>
          <w:rStyle w:val="normaltextrun"/>
          <w:rFonts w:ascii="Calibri" w:hAnsi="Calibri" w:cs="Calibri"/>
          <w:sz w:val="22"/>
          <w:szCs w:val="22"/>
        </w:rPr>
        <w:t>register</w:t>
      </w:r>
      <w:r>
        <w:rPr>
          <w:rStyle w:val="normaltextrun"/>
          <w:rFonts w:ascii="Calibri" w:hAnsi="Calibri" w:cs="Calibri"/>
          <w:sz w:val="22"/>
          <w:szCs w:val="22"/>
        </w:rPr>
        <w:t xml:space="preserve"> filters</w:t>
      </w:r>
      <w:r w:rsidR="00BD5B65">
        <w:rPr>
          <w:rStyle w:val="normaltextrun"/>
          <w:rFonts w:ascii="Calibri" w:hAnsi="Calibri" w:cs="Calibri"/>
          <w:sz w:val="22"/>
          <w:szCs w:val="22"/>
        </w:rPr>
        <w:t>:</w:t>
      </w:r>
    </w:p>
    <w:p w14:paraId="57239221" w14:textId="77777777" w:rsidR="00BB6F66" w:rsidRDefault="00BB6F66" w:rsidP="00BB6F66">
      <w:pPr>
        <w:pStyle w:val="paragraph"/>
        <w:spacing w:before="0" w:beforeAutospacing="0" w:after="0" w:afterAutospacing="0"/>
        <w:textAlignment w:val="baseline"/>
        <w:rPr>
          <w:rStyle w:val="normaltextrun"/>
          <w:rFonts w:ascii="Calibri" w:hAnsi="Calibri" w:cs="Calibri"/>
          <w:sz w:val="22"/>
          <w:szCs w:val="22"/>
        </w:rPr>
      </w:pPr>
    </w:p>
    <w:p w14:paraId="5452EEDC" w14:textId="490B0F01" w:rsidR="00133541" w:rsidRPr="00CE61B6" w:rsidRDefault="00BB6F66" w:rsidP="00133541">
      <w:pPr>
        <w:pStyle w:val="paragraph"/>
        <w:spacing w:before="0" w:beforeAutospacing="0" w:after="0" w:afterAutospacing="0"/>
        <w:textAlignment w:val="baseline"/>
        <w:rPr>
          <w:rFonts w:ascii="&amp;quot" w:hAnsi="&amp;quot"/>
          <w:sz w:val="22"/>
        </w:rPr>
      </w:pPr>
      <w:r w:rsidRPr="00CE61B6">
        <w:rPr>
          <w:rStyle w:val="normaltextrun"/>
          <w:rFonts w:ascii="Consolas" w:hAnsi="Consolas"/>
          <w:sz w:val="22"/>
        </w:rPr>
        <w:t>[</w:t>
      </w:r>
      <w:proofErr w:type="spellStart"/>
      <w:r w:rsidRPr="00CE61B6">
        <w:rPr>
          <w:rStyle w:val="spellingerror"/>
          <w:rFonts w:ascii="Consolas" w:hAnsi="Consolas"/>
          <w:sz w:val="22"/>
        </w:rPr>
        <w:t>DDInstall.Filters</w:t>
      </w:r>
      <w:proofErr w:type="spellEnd"/>
      <w:r w:rsidRPr="00CE61B6">
        <w:rPr>
          <w:rStyle w:val="normaltextrun"/>
          <w:rFonts w:ascii="Consolas" w:hAnsi="Consolas"/>
          <w:sz w:val="22"/>
        </w:rPr>
        <w:t>]</w:t>
      </w:r>
      <w:r w:rsidRPr="00CE61B6">
        <w:rPr>
          <w:rStyle w:val="scxw131133980"/>
          <w:rFonts w:ascii="Consolas" w:hAnsi="Consolas"/>
          <w:sz w:val="22"/>
        </w:rPr>
        <w:t> </w:t>
      </w:r>
      <w:r w:rsidR="00133541" w:rsidRPr="00CE61B6">
        <w:rPr>
          <w:rFonts w:ascii="Consolas" w:hAnsi="Consolas"/>
          <w:sz w:val="22"/>
        </w:rPr>
        <w:br/>
      </w:r>
      <w:proofErr w:type="spellStart"/>
      <w:r w:rsidR="00133541" w:rsidRPr="00CE61B6">
        <w:rPr>
          <w:rStyle w:val="spellingerror"/>
          <w:rFonts w:ascii="Consolas" w:hAnsi="Consolas"/>
          <w:sz w:val="22"/>
        </w:rPr>
        <w:t>AddFilter</w:t>
      </w:r>
      <w:proofErr w:type="spellEnd"/>
      <w:r w:rsidR="00133541" w:rsidRPr="00CE61B6">
        <w:rPr>
          <w:rStyle w:val="normaltextrun"/>
          <w:rFonts w:ascii="Consolas" w:hAnsi="Consolas"/>
          <w:sz w:val="22"/>
        </w:rPr>
        <w:t xml:space="preserve"> = &lt;</w:t>
      </w:r>
      <w:proofErr w:type="spellStart"/>
      <w:r w:rsidR="00133541" w:rsidRPr="00CE61B6">
        <w:rPr>
          <w:rStyle w:val="spellingerror"/>
          <w:rFonts w:ascii="Consolas" w:hAnsi="Consolas"/>
          <w:sz w:val="22"/>
          <w:lang w:val="en-CA"/>
        </w:rPr>
        <w:t>FilterName</w:t>
      </w:r>
      <w:proofErr w:type="spellEnd"/>
      <w:r w:rsidR="00133541" w:rsidRPr="00CE61B6">
        <w:rPr>
          <w:rStyle w:val="normaltextrun"/>
          <w:rFonts w:ascii="Consolas" w:hAnsi="Consolas"/>
          <w:sz w:val="22"/>
          <w:lang w:val="en-CA"/>
        </w:rPr>
        <w:t>&gt;</w:t>
      </w:r>
      <w:r w:rsidR="00133541" w:rsidRPr="00CE61B6">
        <w:rPr>
          <w:rStyle w:val="normaltextrun"/>
          <w:rFonts w:ascii="Consolas" w:hAnsi="Consolas"/>
          <w:sz w:val="22"/>
        </w:rPr>
        <w:t xml:space="preserve">, [Flags], </w:t>
      </w:r>
      <w:proofErr w:type="spellStart"/>
      <w:r w:rsidR="00133541" w:rsidRPr="00CE61B6">
        <w:rPr>
          <w:rStyle w:val="spellingerror"/>
          <w:rFonts w:ascii="Consolas" w:hAnsi="Consolas"/>
          <w:sz w:val="22"/>
        </w:rPr>
        <w:t>FilterSection</w:t>
      </w:r>
      <w:proofErr w:type="spellEnd"/>
      <w:r w:rsidR="00133541" w:rsidRPr="00CE61B6">
        <w:rPr>
          <w:rStyle w:val="eop"/>
          <w:rFonts w:ascii="Consolas" w:hAnsi="Consolas"/>
          <w:sz w:val="22"/>
        </w:rPr>
        <w:t> </w:t>
      </w:r>
    </w:p>
    <w:p w14:paraId="0CA25627" w14:textId="77777777" w:rsidR="00133541" w:rsidRPr="00CE61B6" w:rsidRDefault="00133541" w:rsidP="00133541">
      <w:pPr>
        <w:pStyle w:val="paragraph"/>
        <w:spacing w:before="0" w:beforeAutospacing="0" w:after="0" w:afterAutospacing="0"/>
        <w:textAlignment w:val="baseline"/>
        <w:rPr>
          <w:rFonts w:ascii="&amp;quot" w:hAnsi="&amp;quot"/>
          <w:sz w:val="22"/>
        </w:rPr>
      </w:pPr>
      <w:r w:rsidRPr="00CE61B6">
        <w:rPr>
          <w:rStyle w:val="eop"/>
          <w:rFonts w:ascii="Consolas" w:hAnsi="Consolas"/>
          <w:sz w:val="22"/>
        </w:rPr>
        <w:t> </w:t>
      </w:r>
    </w:p>
    <w:p w14:paraId="5D23AEFC" w14:textId="31F240F6" w:rsidR="0042137A" w:rsidRPr="002D7174" w:rsidRDefault="007C5895" w:rsidP="00BB6F66">
      <w:pPr>
        <w:pStyle w:val="paragraph"/>
        <w:spacing w:before="0" w:beforeAutospacing="0" w:after="0" w:afterAutospacing="0"/>
        <w:textAlignment w:val="baseline"/>
        <w:rPr>
          <w:rFonts w:asciiTheme="minorHAnsi" w:eastAsiaTheme="minorHAnsi" w:hAnsiTheme="minorHAnsi" w:cstheme="minorBidi"/>
          <w:szCs w:val="22"/>
        </w:rPr>
      </w:pPr>
      <w:proofErr w:type="spellStart"/>
      <w:r w:rsidRPr="002D7174">
        <w:rPr>
          <w:rFonts w:asciiTheme="minorHAnsi" w:eastAsiaTheme="minorHAnsi" w:hAnsiTheme="minorHAnsi" w:cstheme="minorBidi"/>
          <w:szCs w:val="22"/>
        </w:rPr>
        <w:t>FilterLevel</w:t>
      </w:r>
      <w:proofErr w:type="spellEnd"/>
      <w:r w:rsidRPr="002D7174">
        <w:rPr>
          <w:rFonts w:asciiTheme="minorHAnsi" w:eastAsiaTheme="minorHAnsi" w:hAnsiTheme="minorHAnsi" w:cstheme="minorBidi"/>
          <w:szCs w:val="22"/>
        </w:rPr>
        <w:t xml:space="preserve"> OR </w:t>
      </w:r>
      <w:proofErr w:type="spellStart"/>
      <w:r w:rsidRPr="002D7174">
        <w:rPr>
          <w:rFonts w:asciiTheme="minorHAnsi" w:eastAsiaTheme="minorHAnsi" w:hAnsiTheme="minorHAnsi" w:cstheme="minorBidi"/>
          <w:szCs w:val="22"/>
        </w:rPr>
        <w:t>FilterPosition</w:t>
      </w:r>
      <w:proofErr w:type="spellEnd"/>
      <w:r w:rsidRPr="002D7174">
        <w:rPr>
          <w:rFonts w:asciiTheme="minorHAnsi" w:eastAsiaTheme="minorHAnsi" w:hAnsiTheme="minorHAnsi" w:cstheme="minorBidi"/>
          <w:szCs w:val="22"/>
        </w:rPr>
        <w:t xml:space="preserve"> may be specified as seen below</w:t>
      </w:r>
      <w:r w:rsidR="002D7174" w:rsidRPr="002D7174">
        <w:rPr>
          <w:rFonts w:asciiTheme="minorHAnsi" w:eastAsiaTheme="minorHAnsi" w:hAnsiTheme="minorHAnsi" w:cstheme="minorBidi"/>
          <w:szCs w:val="22"/>
        </w:rPr>
        <w:t>:</w:t>
      </w:r>
    </w:p>
    <w:p w14:paraId="4DAA6794" w14:textId="77777777" w:rsidR="0042137A" w:rsidRDefault="0042137A" w:rsidP="00BB6F66">
      <w:pPr>
        <w:pStyle w:val="paragraph"/>
        <w:spacing w:before="0" w:beforeAutospacing="0" w:after="0" w:afterAutospacing="0"/>
        <w:textAlignment w:val="baseline"/>
        <w:rPr>
          <w:rStyle w:val="normaltextrun"/>
          <w:rFonts w:ascii="Consolas" w:hAnsi="Consolas"/>
          <w:sz w:val="22"/>
        </w:rPr>
      </w:pPr>
    </w:p>
    <w:p w14:paraId="1FA8808C" w14:textId="77777777" w:rsidR="00034DB4" w:rsidRPr="00535539" w:rsidRDefault="00034DB4" w:rsidP="00BB6F66">
      <w:pPr>
        <w:pStyle w:val="paragraph"/>
        <w:spacing w:before="0" w:beforeAutospacing="0" w:after="0" w:afterAutospacing="0"/>
        <w:textAlignment w:val="baseline"/>
        <w:rPr>
          <w:rStyle w:val="normaltextrun"/>
          <w:rFonts w:ascii="Consolas" w:hAnsi="Consolas"/>
          <w:b/>
          <w:sz w:val="22"/>
        </w:rPr>
      </w:pPr>
      <w:r w:rsidRPr="00535539">
        <w:rPr>
          <w:rStyle w:val="normaltextrun"/>
          <w:rFonts w:ascii="Calibri" w:eastAsiaTheme="majorEastAsia" w:hAnsi="Calibri" w:cs="Calibri"/>
          <w:b/>
          <w:color w:val="1F3763" w:themeColor="accent1" w:themeShade="7F"/>
          <w:sz w:val="22"/>
          <w:szCs w:val="22"/>
        </w:rPr>
        <w:t>Option 1:</w:t>
      </w:r>
    </w:p>
    <w:p w14:paraId="39AB6E43" w14:textId="77777777" w:rsidR="00034DB4" w:rsidRDefault="00034DB4" w:rsidP="00BB6F66">
      <w:pPr>
        <w:pStyle w:val="paragraph"/>
        <w:spacing w:before="0" w:beforeAutospacing="0" w:after="0" w:afterAutospacing="0"/>
        <w:textAlignment w:val="baseline"/>
        <w:rPr>
          <w:rStyle w:val="normaltextrun"/>
          <w:rFonts w:ascii="Consolas" w:hAnsi="Consolas"/>
          <w:sz w:val="22"/>
        </w:rPr>
      </w:pPr>
    </w:p>
    <w:p w14:paraId="4ACFBCAE" w14:textId="1E5839BB" w:rsidR="00133541" w:rsidRPr="00CE61B6" w:rsidRDefault="00133541" w:rsidP="00133541">
      <w:pPr>
        <w:pStyle w:val="paragraph"/>
        <w:spacing w:before="0" w:beforeAutospacing="0" w:after="0" w:afterAutospacing="0"/>
        <w:textAlignment w:val="baseline"/>
        <w:rPr>
          <w:rStyle w:val="eop"/>
          <w:rFonts w:ascii="Consolas" w:hAnsi="Consolas"/>
          <w:sz w:val="22"/>
        </w:rPr>
      </w:pPr>
      <w:r w:rsidRPr="00CE61B6">
        <w:rPr>
          <w:rStyle w:val="normaltextrun"/>
          <w:rFonts w:ascii="Consolas" w:hAnsi="Consolas"/>
          <w:sz w:val="22"/>
        </w:rPr>
        <w:t>[</w:t>
      </w:r>
      <w:proofErr w:type="spellStart"/>
      <w:r w:rsidRPr="00CE61B6">
        <w:rPr>
          <w:rStyle w:val="spellingerror"/>
          <w:rFonts w:ascii="Consolas" w:hAnsi="Consolas"/>
          <w:sz w:val="22"/>
        </w:rPr>
        <w:t>FilterSection</w:t>
      </w:r>
      <w:proofErr w:type="spellEnd"/>
      <w:r w:rsidRPr="00CE61B6">
        <w:rPr>
          <w:rStyle w:val="normaltextrun"/>
          <w:rFonts w:ascii="Consolas" w:hAnsi="Consolas"/>
          <w:sz w:val="22"/>
        </w:rPr>
        <w:t>]</w:t>
      </w:r>
      <w:r w:rsidRPr="00CE61B6">
        <w:rPr>
          <w:rStyle w:val="scxw131133980"/>
          <w:rFonts w:ascii="Consolas" w:hAnsi="Consolas"/>
          <w:sz w:val="22"/>
        </w:rPr>
        <w:t> </w:t>
      </w:r>
      <w:r w:rsidRPr="00CE61B6">
        <w:rPr>
          <w:rFonts w:ascii="Consolas" w:hAnsi="Consolas"/>
          <w:sz w:val="22"/>
        </w:rPr>
        <w:br/>
      </w:r>
      <w:proofErr w:type="spellStart"/>
      <w:r w:rsidRPr="00CE61B6">
        <w:rPr>
          <w:rStyle w:val="spellingerror"/>
          <w:rFonts w:ascii="Consolas" w:hAnsi="Consolas"/>
          <w:sz w:val="22"/>
        </w:rPr>
        <w:t>FilterLevel</w:t>
      </w:r>
      <w:proofErr w:type="spellEnd"/>
      <w:r w:rsidRPr="00CE61B6">
        <w:rPr>
          <w:rStyle w:val="normaltextrun"/>
          <w:rFonts w:ascii="Consolas" w:hAnsi="Consolas"/>
          <w:sz w:val="22"/>
        </w:rPr>
        <w:t>=&lt;</w:t>
      </w:r>
      <w:proofErr w:type="spellStart"/>
      <w:r w:rsidRPr="00CE61B6">
        <w:rPr>
          <w:rStyle w:val="spellingerror"/>
          <w:rFonts w:ascii="Consolas" w:hAnsi="Consolas"/>
          <w:sz w:val="22"/>
        </w:rPr>
        <w:t>LevelName</w:t>
      </w:r>
      <w:proofErr w:type="spellEnd"/>
      <w:r w:rsidRPr="00CE61B6">
        <w:rPr>
          <w:rStyle w:val="normaltextrun"/>
          <w:rFonts w:ascii="Consolas" w:hAnsi="Consolas"/>
          <w:sz w:val="22"/>
        </w:rPr>
        <w:t>&gt;</w:t>
      </w:r>
      <w:r w:rsidRPr="00CE61B6">
        <w:rPr>
          <w:rStyle w:val="eop"/>
          <w:rFonts w:ascii="Consolas" w:hAnsi="Consolas"/>
          <w:sz w:val="22"/>
        </w:rPr>
        <w:t> </w:t>
      </w:r>
    </w:p>
    <w:p w14:paraId="1E8646FD" w14:textId="77777777" w:rsidR="000F3D13" w:rsidRPr="00CE61B6" w:rsidRDefault="000F3D13" w:rsidP="00133541">
      <w:pPr>
        <w:pStyle w:val="paragraph"/>
        <w:spacing w:before="0" w:beforeAutospacing="0" w:after="0" w:afterAutospacing="0"/>
        <w:textAlignment w:val="baseline"/>
        <w:rPr>
          <w:rFonts w:ascii="&amp;quot" w:hAnsi="&amp;quot"/>
        </w:rPr>
      </w:pPr>
    </w:p>
    <w:p w14:paraId="2DF63B99" w14:textId="2BDA1B49" w:rsidR="002D7174" w:rsidRPr="001C4256" w:rsidRDefault="002D7174" w:rsidP="00BB6F66">
      <w:pPr>
        <w:pStyle w:val="paragraph"/>
        <w:spacing w:before="0" w:beforeAutospacing="0" w:after="0" w:afterAutospacing="0"/>
        <w:textAlignment w:val="baseline"/>
        <w:rPr>
          <w:rFonts w:asciiTheme="minorHAnsi" w:eastAsiaTheme="minorHAnsi" w:hAnsiTheme="minorHAnsi" w:cstheme="minorBidi"/>
          <w:b/>
          <w:szCs w:val="22"/>
        </w:rPr>
      </w:pPr>
      <w:r w:rsidRPr="001C4256">
        <w:rPr>
          <w:rFonts w:asciiTheme="minorHAnsi" w:eastAsiaTheme="minorHAnsi" w:hAnsiTheme="minorHAnsi" w:cstheme="minorBidi"/>
          <w:b/>
          <w:szCs w:val="22"/>
        </w:rPr>
        <w:t>OR</w:t>
      </w:r>
    </w:p>
    <w:p w14:paraId="5631E0BE" w14:textId="77777777" w:rsidR="000F3D13" w:rsidRPr="00CE61B6" w:rsidRDefault="000F3D13" w:rsidP="00133541">
      <w:pPr>
        <w:pStyle w:val="paragraph"/>
        <w:spacing w:before="0" w:beforeAutospacing="0" w:after="0" w:afterAutospacing="0"/>
        <w:textAlignment w:val="baseline"/>
        <w:rPr>
          <w:rFonts w:ascii="&amp;quot" w:hAnsi="&amp;quot"/>
          <w:sz w:val="22"/>
        </w:rPr>
      </w:pPr>
      <w:commentRangeStart w:id="54"/>
    </w:p>
    <w:p w14:paraId="3EBBEE89" w14:textId="5D987D08" w:rsidR="00034DB4" w:rsidRPr="00535539" w:rsidRDefault="00034DB4" w:rsidP="00BB6F66">
      <w:pPr>
        <w:pStyle w:val="paragraph"/>
        <w:spacing w:before="0" w:beforeAutospacing="0" w:after="0" w:afterAutospacing="0"/>
        <w:textAlignment w:val="baseline"/>
        <w:rPr>
          <w:rStyle w:val="normaltextrun"/>
          <w:rFonts w:ascii="Calibri" w:eastAsiaTheme="majorEastAsia" w:hAnsi="Calibri" w:cs="Calibri"/>
          <w:b/>
          <w:color w:val="1F3763" w:themeColor="accent1" w:themeShade="7F"/>
          <w:sz w:val="22"/>
          <w:szCs w:val="22"/>
        </w:rPr>
      </w:pPr>
      <w:r w:rsidRPr="00535539">
        <w:rPr>
          <w:rStyle w:val="normaltextrun"/>
          <w:rFonts w:ascii="Calibri" w:eastAsiaTheme="majorEastAsia" w:hAnsi="Calibri" w:cs="Calibri"/>
          <w:b/>
          <w:color w:val="1F3763" w:themeColor="accent1" w:themeShade="7F"/>
          <w:sz w:val="22"/>
          <w:szCs w:val="22"/>
        </w:rPr>
        <w:t>Option 2:</w:t>
      </w:r>
    </w:p>
    <w:p w14:paraId="5B5C3144" w14:textId="77777777" w:rsidR="00740B34" w:rsidRPr="00034DB4" w:rsidRDefault="00740B34" w:rsidP="00BB6F66">
      <w:pPr>
        <w:pStyle w:val="paragraph"/>
        <w:spacing w:before="0" w:beforeAutospacing="0" w:after="0" w:afterAutospacing="0"/>
        <w:textAlignment w:val="baseline"/>
        <w:rPr>
          <w:rStyle w:val="normaltextrun"/>
          <w:rFonts w:ascii="Calibri" w:eastAsiaTheme="majorEastAsia" w:hAnsi="Calibri" w:cs="Calibri"/>
          <w:color w:val="1F3763" w:themeColor="accent1" w:themeShade="7F"/>
          <w:sz w:val="22"/>
          <w:szCs w:val="22"/>
        </w:rPr>
      </w:pPr>
    </w:p>
    <w:p w14:paraId="5287C691" w14:textId="484B84E3" w:rsidR="00133541" w:rsidRPr="00CE61B6" w:rsidRDefault="50884735" w:rsidP="50884735">
      <w:pPr>
        <w:pStyle w:val="paragraph"/>
        <w:spacing w:before="0" w:beforeAutospacing="0" w:after="0" w:afterAutospacing="0"/>
        <w:textAlignment w:val="baseline"/>
        <w:rPr>
          <w:rStyle w:val="eop"/>
          <w:rFonts w:ascii="Consolas" w:hAnsi="Consolas"/>
          <w:sz w:val="22"/>
        </w:rPr>
      </w:pPr>
      <w:proofErr w:type="spellStart"/>
      <w:r w:rsidRPr="00CE61B6">
        <w:rPr>
          <w:rStyle w:val="spellingerror"/>
          <w:rFonts w:ascii="Consolas" w:hAnsi="Consolas"/>
          <w:sz w:val="22"/>
        </w:rPr>
        <w:t>FilterPosition</w:t>
      </w:r>
      <w:proofErr w:type="spellEnd"/>
      <w:r w:rsidRPr="00CE61B6">
        <w:rPr>
          <w:rStyle w:val="normaltextrun"/>
          <w:rFonts w:ascii="Consolas" w:hAnsi="Consolas"/>
          <w:sz w:val="22"/>
        </w:rPr>
        <w:t>=Upper/Lower</w:t>
      </w:r>
      <w:r w:rsidRPr="00CE61B6">
        <w:rPr>
          <w:rStyle w:val="eop"/>
          <w:rFonts w:ascii="Consolas" w:hAnsi="Consolas"/>
          <w:sz w:val="22"/>
        </w:rPr>
        <w:t> </w:t>
      </w:r>
      <w:commentRangeEnd w:id="54"/>
      <w:r w:rsidR="00D6328F">
        <w:rPr>
          <w:rStyle w:val="CommentReference"/>
          <w:rFonts w:asciiTheme="minorHAnsi" w:eastAsiaTheme="minorHAnsi" w:hAnsiTheme="minorHAnsi" w:cstheme="minorBidi"/>
        </w:rPr>
        <w:commentReference w:id="54"/>
      </w:r>
    </w:p>
    <w:p w14:paraId="1435C50B" w14:textId="77777777" w:rsidR="50884735" w:rsidRDefault="50884735" w:rsidP="00BB6F66">
      <w:pPr>
        <w:pStyle w:val="paragraph"/>
        <w:spacing w:before="0" w:beforeAutospacing="0" w:after="0" w:afterAutospacing="0"/>
        <w:textAlignment w:val="baseline"/>
        <w:rPr>
          <w:rStyle w:val="eop"/>
          <w:rFonts w:ascii="Consolas" w:hAnsi="Consolas"/>
          <w:sz w:val="22"/>
          <w:szCs w:val="22"/>
        </w:rPr>
      </w:pPr>
    </w:p>
    <w:p w14:paraId="3DD997F2" w14:textId="3B23EF73" w:rsidR="00BB6F66" w:rsidRDefault="00BB6F66" w:rsidP="00BB6F66">
      <w:r w:rsidRPr="00BB6F66">
        <w:t xml:space="preserve">This </w:t>
      </w:r>
      <w:r>
        <w:t xml:space="preserve">can be done in </w:t>
      </w:r>
      <w:r>
        <w:rPr>
          <w:b/>
        </w:rPr>
        <w:t>both</w:t>
      </w:r>
      <w:r>
        <w:t xml:space="preserve"> </w:t>
      </w:r>
      <w:r w:rsidR="00D110D1">
        <w:t>B</w:t>
      </w:r>
      <w:r>
        <w:t xml:space="preserve">ase and </w:t>
      </w:r>
      <w:r w:rsidR="00D110D1">
        <w:t>E</w:t>
      </w:r>
      <w:r>
        <w:t>xtension INF</w:t>
      </w:r>
      <w:r w:rsidR="00D110D1">
        <w:t>’</w:t>
      </w:r>
      <w:r>
        <w:t>s.</w:t>
      </w:r>
      <w:r w:rsidR="00BD5B65">
        <w:t xml:space="preserve">  </w:t>
      </w:r>
    </w:p>
    <w:p w14:paraId="67629281" w14:textId="77777777" w:rsidR="00133541" w:rsidRDefault="00133541" w:rsidP="0013354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lastRenderedPageBreak/>
        <w:t>[</w:t>
      </w:r>
      <w:proofErr w:type="spellStart"/>
      <w:r>
        <w:rPr>
          <w:rStyle w:val="spellingerror"/>
          <w:rFonts w:ascii="Calibri" w:hAnsi="Calibri" w:cs="Calibri"/>
          <w:sz w:val="22"/>
          <w:szCs w:val="22"/>
        </w:rPr>
        <w:t>DDInstall.Filters</w:t>
      </w:r>
      <w:proofErr w:type="spellEnd"/>
      <w:r>
        <w:rPr>
          <w:rStyle w:val="normaltextrun"/>
          <w:rFonts w:ascii="Calibri" w:hAnsi="Calibri" w:cs="Calibri"/>
          <w:sz w:val="22"/>
          <w:szCs w:val="22"/>
        </w:rPr>
        <w:t>]</w:t>
      </w:r>
      <w:r>
        <w:rPr>
          <w:rStyle w:val="eop"/>
          <w:rFonts w:ascii="Calibri" w:hAnsi="Calibri" w:cs="Calibri"/>
          <w:sz w:val="22"/>
          <w:szCs w:val="22"/>
        </w:rPr>
        <w:t> </w:t>
      </w:r>
    </w:p>
    <w:p w14:paraId="4B9B46B7" w14:textId="77777777" w:rsidR="00C44361" w:rsidRDefault="00C44361" w:rsidP="00133541">
      <w:pPr>
        <w:pStyle w:val="paragraph"/>
        <w:spacing w:before="0" w:beforeAutospacing="0" w:after="0" w:afterAutospacing="0"/>
        <w:textAlignment w:val="baseline"/>
        <w:rPr>
          <w:rFonts w:ascii="&amp;quot" w:hAnsi="&amp;quot"/>
          <w:sz w:val="18"/>
          <w:szCs w:val="18"/>
        </w:rPr>
      </w:pPr>
    </w:p>
    <w:p w14:paraId="1EF4AAE2" w14:textId="77777777" w:rsidR="00133541" w:rsidRDefault="00133541" w:rsidP="00133541">
      <w:pPr>
        <w:pStyle w:val="paragraph"/>
        <w:spacing w:before="0" w:beforeAutospacing="0" w:after="0" w:afterAutospacing="0"/>
        <w:textAlignment w:val="baseline"/>
        <w:rPr>
          <w:rStyle w:val="eop"/>
          <w:rFonts w:ascii="Calibri" w:hAnsi="Calibri" w:cs="Calibri"/>
          <w:sz w:val="22"/>
          <w:szCs w:val="22"/>
        </w:rPr>
      </w:pPr>
      <w:proofErr w:type="spellStart"/>
      <w:r w:rsidRPr="00D91A69">
        <w:rPr>
          <w:rStyle w:val="spellingerror"/>
          <w:rFonts w:ascii="Calibri" w:hAnsi="Calibri" w:cs="Calibri"/>
          <w:b/>
          <w:sz w:val="22"/>
          <w:szCs w:val="22"/>
        </w:rPr>
        <w:t>FilterName</w:t>
      </w:r>
      <w:proofErr w:type="spellEnd"/>
      <w:r>
        <w:rPr>
          <w:rStyle w:val="normaltextrun"/>
          <w:rFonts w:ascii="Calibri" w:hAnsi="Calibri" w:cs="Calibri"/>
          <w:sz w:val="22"/>
          <w:szCs w:val="22"/>
        </w:rPr>
        <w:t xml:space="preserve"> is the name of the service on the system.</w:t>
      </w:r>
      <w:r>
        <w:rPr>
          <w:rStyle w:val="eop"/>
          <w:rFonts w:ascii="Calibri" w:hAnsi="Calibri" w:cs="Calibri"/>
          <w:sz w:val="22"/>
          <w:szCs w:val="22"/>
        </w:rPr>
        <w:t> </w:t>
      </w:r>
    </w:p>
    <w:p w14:paraId="2B4C4FC2" w14:textId="77777777" w:rsidR="00C44361" w:rsidRDefault="00C44361" w:rsidP="00133541">
      <w:pPr>
        <w:pStyle w:val="paragraph"/>
        <w:spacing w:before="0" w:beforeAutospacing="0" w:after="0" w:afterAutospacing="0"/>
        <w:textAlignment w:val="baseline"/>
        <w:rPr>
          <w:rFonts w:ascii="&amp;quot" w:hAnsi="&amp;quot"/>
          <w:sz w:val="18"/>
          <w:szCs w:val="18"/>
        </w:rPr>
      </w:pPr>
    </w:p>
    <w:p w14:paraId="299C8D09" w14:textId="09BFDB5D" w:rsidR="00133541" w:rsidRDefault="00133541" w:rsidP="00133541">
      <w:pPr>
        <w:pStyle w:val="paragraph"/>
        <w:spacing w:before="0" w:beforeAutospacing="0" w:after="0" w:afterAutospacing="0"/>
        <w:textAlignment w:val="baseline"/>
        <w:rPr>
          <w:rStyle w:val="eop"/>
          <w:rFonts w:ascii="Calibri" w:hAnsi="Calibri" w:cs="Calibri"/>
          <w:sz w:val="22"/>
          <w:szCs w:val="22"/>
        </w:rPr>
      </w:pPr>
      <w:r w:rsidRPr="009344CD">
        <w:rPr>
          <w:rStyle w:val="normaltextrun"/>
          <w:rFonts w:ascii="Calibri" w:hAnsi="Calibri" w:cs="Calibri"/>
          <w:b/>
          <w:sz w:val="22"/>
          <w:szCs w:val="22"/>
        </w:rPr>
        <w:t>Flags</w:t>
      </w:r>
      <w:r>
        <w:rPr>
          <w:rStyle w:val="normaltextrun"/>
          <w:rFonts w:ascii="Calibri" w:hAnsi="Calibri" w:cs="Calibri"/>
          <w:sz w:val="22"/>
          <w:szCs w:val="22"/>
        </w:rPr>
        <w:t xml:space="preserve"> </w:t>
      </w:r>
      <w:r>
        <w:rPr>
          <w:rStyle w:val="contextualspellingandgrammarerror"/>
          <w:rFonts w:ascii="Calibri" w:hAnsi="Calibri" w:cs="Calibri"/>
          <w:sz w:val="22"/>
          <w:szCs w:val="22"/>
        </w:rPr>
        <w:t>is</w:t>
      </w:r>
      <w:r>
        <w:rPr>
          <w:rStyle w:val="normaltextrun"/>
          <w:rFonts w:ascii="Calibri" w:hAnsi="Calibri" w:cs="Calibri"/>
          <w:sz w:val="22"/>
          <w:szCs w:val="22"/>
        </w:rPr>
        <w:t xml:space="preserve"> currently unused</w:t>
      </w:r>
      <w:r w:rsidR="00FF3276">
        <w:rPr>
          <w:rStyle w:val="normaltextrun"/>
          <w:rFonts w:ascii="Calibri" w:hAnsi="Calibri" w:cs="Calibri"/>
          <w:sz w:val="22"/>
          <w:szCs w:val="22"/>
        </w:rPr>
        <w:t xml:space="preserve"> and should be left empty or set to 0</w:t>
      </w:r>
      <w:commentRangeStart w:id="55"/>
      <w:r>
        <w:rPr>
          <w:rStyle w:val="normaltextrun"/>
          <w:rFonts w:ascii="Calibri" w:hAnsi="Calibri" w:cs="Calibri"/>
          <w:sz w:val="22"/>
          <w:szCs w:val="22"/>
        </w:rPr>
        <w:t>.</w:t>
      </w:r>
      <w:commentRangeEnd w:id="55"/>
      <w:r w:rsidR="009B4592">
        <w:rPr>
          <w:rStyle w:val="CommentReference"/>
          <w:rFonts w:asciiTheme="minorHAnsi" w:eastAsiaTheme="minorHAnsi" w:hAnsiTheme="minorHAnsi" w:cstheme="minorBidi"/>
        </w:rPr>
        <w:commentReference w:id="55"/>
      </w:r>
      <w:r>
        <w:rPr>
          <w:rStyle w:val="eop"/>
          <w:rFonts w:ascii="Calibri" w:hAnsi="Calibri" w:cs="Calibri"/>
          <w:sz w:val="22"/>
          <w:szCs w:val="22"/>
        </w:rPr>
        <w:t> </w:t>
      </w:r>
    </w:p>
    <w:p w14:paraId="75DB57A6" w14:textId="77777777" w:rsidR="00C44361" w:rsidRDefault="00C44361" w:rsidP="00133541">
      <w:pPr>
        <w:pStyle w:val="paragraph"/>
        <w:spacing w:before="0" w:beforeAutospacing="0" w:after="0" w:afterAutospacing="0"/>
        <w:textAlignment w:val="baseline"/>
        <w:rPr>
          <w:rFonts w:ascii="&amp;quot" w:hAnsi="&amp;quot"/>
          <w:sz w:val="18"/>
          <w:szCs w:val="18"/>
        </w:rPr>
      </w:pPr>
    </w:p>
    <w:p w14:paraId="7ABE8325" w14:textId="77777777" w:rsidR="00133541" w:rsidRDefault="00133541" w:rsidP="00133541">
      <w:pPr>
        <w:pStyle w:val="paragraph"/>
        <w:spacing w:before="0" w:beforeAutospacing="0" w:after="0" w:afterAutospacing="0"/>
        <w:textAlignment w:val="baseline"/>
        <w:rPr>
          <w:rFonts w:ascii="&amp;quot" w:hAnsi="&amp;quot"/>
          <w:sz w:val="18"/>
          <w:szCs w:val="18"/>
        </w:rPr>
      </w:pPr>
      <w:proofErr w:type="spellStart"/>
      <w:r w:rsidRPr="00D91A69">
        <w:rPr>
          <w:rStyle w:val="spellingerror"/>
          <w:rFonts w:ascii="Calibri" w:hAnsi="Calibri" w:cs="Calibri"/>
          <w:b/>
          <w:sz w:val="22"/>
          <w:szCs w:val="22"/>
        </w:rPr>
        <w:t>FilterSection</w:t>
      </w:r>
      <w:proofErr w:type="spellEnd"/>
      <w:r>
        <w:rPr>
          <w:rStyle w:val="normaltextrun"/>
          <w:rFonts w:ascii="Calibri" w:hAnsi="Calibri" w:cs="Calibri"/>
          <w:sz w:val="22"/>
          <w:szCs w:val="22"/>
        </w:rPr>
        <w:t xml:space="preserve"> is a section describing the filter.</w:t>
      </w:r>
      <w:r>
        <w:rPr>
          <w:rStyle w:val="eop"/>
          <w:rFonts w:ascii="Calibri" w:hAnsi="Calibri" w:cs="Calibri"/>
          <w:sz w:val="22"/>
          <w:szCs w:val="22"/>
        </w:rPr>
        <w:t> </w:t>
      </w:r>
    </w:p>
    <w:p w14:paraId="79BA2EC7" w14:textId="77777777" w:rsidR="00133541" w:rsidRDefault="00133541" w:rsidP="00133541">
      <w:pPr>
        <w:pStyle w:val="paragraph"/>
        <w:spacing w:before="0" w:beforeAutospacing="0" w:after="0" w:afterAutospacing="0"/>
        <w:textAlignment w:val="baseline"/>
        <w:rPr>
          <w:rFonts w:ascii="&amp;quot" w:hAnsi="&amp;quot"/>
          <w:sz w:val="18"/>
          <w:szCs w:val="18"/>
        </w:rPr>
      </w:pPr>
      <w:r>
        <w:rPr>
          <w:rStyle w:val="eop"/>
          <w:rFonts w:ascii="Calibri" w:hAnsi="Calibri" w:cs="Calibri"/>
          <w:sz w:val="22"/>
          <w:szCs w:val="22"/>
        </w:rPr>
        <w:t> </w:t>
      </w:r>
    </w:p>
    <w:p w14:paraId="76A190BC" w14:textId="77777777" w:rsidR="00133541" w:rsidRDefault="00133541" w:rsidP="0013354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[Filter Section]</w:t>
      </w:r>
      <w:r>
        <w:rPr>
          <w:rStyle w:val="eop"/>
          <w:rFonts w:ascii="Calibri" w:hAnsi="Calibri" w:cs="Calibri"/>
          <w:sz w:val="22"/>
          <w:szCs w:val="22"/>
        </w:rPr>
        <w:t> </w:t>
      </w:r>
    </w:p>
    <w:p w14:paraId="2F3A73A9" w14:textId="77777777" w:rsidR="00C44361" w:rsidRDefault="00C44361" w:rsidP="00133541">
      <w:pPr>
        <w:pStyle w:val="paragraph"/>
        <w:spacing w:before="0" w:beforeAutospacing="0" w:after="0" w:afterAutospacing="0"/>
        <w:textAlignment w:val="baseline"/>
        <w:rPr>
          <w:rFonts w:ascii="&amp;quot" w:hAnsi="&amp;quot"/>
          <w:sz w:val="18"/>
          <w:szCs w:val="18"/>
        </w:rPr>
      </w:pPr>
    </w:p>
    <w:p w14:paraId="7073DB81" w14:textId="2B0672A3" w:rsidR="00133541" w:rsidRDefault="00133541" w:rsidP="00133541">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xml:space="preserve">A filter section must contain exactly one of the following two directives:  </w:t>
      </w:r>
      <w:proofErr w:type="spellStart"/>
      <w:r w:rsidRPr="00D91A69">
        <w:rPr>
          <w:rStyle w:val="spellingerror"/>
          <w:rFonts w:ascii="Calibri" w:hAnsi="Calibri" w:cs="Calibri"/>
          <w:b/>
          <w:sz w:val="22"/>
          <w:szCs w:val="22"/>
        </w:rPr>
        <w:t>FilterLevel</w:t>
      </w:r>
      <w:proofErr w:type="spellEnd"/>
      <w:del w:id="56" w:author="Jason Knichel" w:date="2019-02-21T17:01:00Z">
        <w:r w:rsidDel="00765C00">
          <w:rPr>
            <w:rStyle w:val="normaltextrun"/>
            <w:rFonts w:ascii="Calibri" w:hAnsi="Calibri" w:cs="Calibri"/>
            <w:sz w:val="22"/>
            <w:szCs w:val="22"/>
          </w:rPr>
          <w:delText>,</w:delText>
        </w:r>
      </w:del>
      <w:r>
        <w:rPr>
          <w:rStyle w:val="normaltextrun"/>
          <w:rFonts w:ascii="Calibri" w:hAnsi="Calibri" w:cs="Calibri"/>
          <w:sz w:val="22"/>
          <w:szCs w:val="22"/>
        </w:rPr>
        <w:t xml:space="preserve"> or </w:t>
      </w:r>
      <w:proofErr w:type="spellStart"/>
      <w:r w:rsidRPr="00D91A69">
        <w:rPr>
          <w:rStyle w:val="spellingerror"/>
          <w:rFonts w:ascii="Calibri" w:hAnsi="Calibri" w:cs="Calibri"/>
          <w:b/>
          <w:sz w:val="22"/>
          <w:szCs w:val="22"/>
        </w:rPr>
        <w:t>FilterPosition</w:t>
      </w:r>
      <w:proofErr w:type="spellEnd"/>
      <w:r>
        <w:rPr>
          <w:rStyle w:val="normaltextrun"/>
          <w:rFonts w:ascii="Calibri" w:hAnsi="Calibri" w:cs="Calibri"/>
          <w:sz w:val="22"/>
          <w:szCs w:val="22"/>
        </w:rPr>
        <w:t>.</w:t>
      </w:r>
    </w:p>
    <w:p w14:paraId="27B8DE26" w14:textId="77777777" w:rsidR="005B6F3C" w:rsidRDefault="005B6F3C" w:rsidP="00133541">
      <w:pPr>
        <w:pStyle w:val="paragraph"/>
        <w:spacing w:before="0" w:beforeAutospacing="0" w:after="0" w:afterAutospacing="0"/>
        <w:textAlignment w:val="baseline"/>
        <w:rPr>
          <w:rStyle w:val="normaltextrun"/>
          <w:rFonts w:ascii="Calibri" w:hAnsi="Calibri" w:cs="Calibri"/>
          <w:sz w:val="22"/>
          <w:szCs w:val="22"/>
        </w:rPr>
      </w:pPr>
    </w:p>
    <w:p w14:paraId="7A2F1C10" w14:textId="50092546" w:rsidR="00133541" w:rsidRDefault="00133541" w:rsidP="00133541">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xml:space="preserve">A </w:t>
      </w:r>
      <w:proofErr w:type="spellStart"/>
      <w:r w:rsidRPr="00D91A69">
        <w:rPr>
          <w:rStyle w:val="spellingerror"/>
          <w:rFonts w:ascii="Calibri" w:hAnsi="Calibri" w:cs="Calibri"/>
          <w:b/>
          <w:sz w:val="22"/>
          <w:szCs w:val="22"/>
        </w:rPr>
        <w:t>FilterLevel</w:t>
      </w:r>
      <w:proofErr w:type="spellEnd"/>
      <w:r>
        <w:rPr>
          <w:rStyle w:val="normaltextrun"/>
          <w:rFonts w:ascii="Calibri" w:hAnsi="Calibri" w:cs="Calibri"/>
          <w:sz w:val="22"/>
          <w:szCs w:val="22"/>
        </w:rPr>
        <w:t xml:space="preserve"> is a specific place to insert </w:t>
      </w:r>
      <w:commentRangeStart w:id="57"/>
      <w:r>
        <w:rPr>
          <w:rStyle w:val="normaltextrun"/>
          <w:rFonts w:ascii="Calibri" w:hAnsi="Calibri" w:cs="Calibri"/>
          <w:sz w:val="22"/>
          <w:szCs w:val="22"/>
        </w:rPr>
        <w:t xml:space="preserve">the </w:t>
      </w:r>
      <w:r w:rsidR="0004420B">
        <w:rPr>
          <w:rStyle w:val="normaltextrun"/>
          <w:rFonts w:ascii="Calibri" w:hAnsi="Calibri" w:cs="Calibri"/>
          <w:sz w:val="22"/>
          <w:szCs w:val="22"/>
        </w:rPr>
        <w:t xml:space="preserve">device </w:t>
      </w:r>
      <w:r>
        <w:rPr>
          <w:rStyle w:val="normaltextrun"/>
          <w:rFonts w:ascii="Calibri" w:hAnsi="Calibri" w:cs="Calibri"/>
          <w:sz w:val="22"/>
          <w:szCs w:val="22"/>
        </w:rPr>
        <w:t xml:space="preserve">filter on the stack, defined by the </w:t>
      </w:r>
      <w:r w:rsidR="0004420B">
        <w:rPr>
          <w:rStyle w:val="normaltextrun"/>
          <w:rFonts w:ascii="Calibri" w:hAnsi="Calibri" w:cs="Calibri"/>
          <w:sz w:val="22"/>
          <w:szCs w:val="22"/>
        </w:rPr>
        <w:t>Base INF</w:t>
      </w:r>
      <w:commentRangeEnd w:id="57"/>
      <w:r w:rsidR="00563BBA">
        <w:rPr>
          <w:rStyle w:val="CommentReference"/>
          <w:rFonts w:asciiTheme="minorHAnsi" w:eastAsiaTheme="minorHAnsi" w:hAnsiTheme="minorHAnsi" w:cstheme="minorBidi"/>
        </w:rPr>
        <w:commentReference w:id="57"/>
      </w:r>
      <w:r w:rsidR="0004420B">
        <w:rPr>
          <w:rStyle w:val="normaltextrun"/>
          <w:rFonts w:ascii="Calibri" w:hAnsi="Calibri" w:cs="Calibri"/>
          <w:sz w:val="22"/>
          <w:szCs w:val="22"/>
        </w:rPr>
        <w:t>.</w:t>
      </w:r>
      <w:r>
        <w:rPr>
          <w:rStyle w:val="normaltextrun"/>
          <w:rFonts w:ascii="Calibri" w:hAnsi="Calibri" w:cs="Calibri"/>
          <w:sz w:val="22"/>
          <w:szCs w:val="22"/>
        </w:rPr>
        <w:t>  Within each level, the order of the filters is arbitrary.</w:t>
      </w:r>
      <w:r>
        <w:rPr>
          <w:rStyle w:val="eop"/>
          <w:rFonts w:ascii="Calibri" w:hAnsi="Calibri" w:cs="Calibri"/>
          <w:sz w:val="22"/>
          <w:szCs w:val="22"/>
        </w:rPr>
        <w:t> </w:t>
      </w:r>
    </w:p>
    <w:p w14:paraId="7C547DDB" w14:textId="77777777" w:rsidR="005B6F3C" w:rsidRDefault="005B6F3C" w:rsidP="00133541">
      <w:pPr>
        <w:pStyle w:val="paragraph"/>
        <w:spacing w:before="0" w:beforeAutospacing="0" w:after="0" w:afterAutospacing="0"/>
        <w:textAlignment w:val="baseline"/>
        <w:rPr>
          <w:rStyle w:val="normaltextrun"/>
          <w:rFonts w:ascii="Calibri" w:hAnsi="Calibri" w:cs="Calibri"/>
          <w:sz w:val="22"/>
          <w:szCs w:val="22"/>
        </w:rPr>
      </w:pPr>
    </w:p>
    <w:p w14:paraId="0B4A5765" w14:textId="487BDC00" w:rsidR="00133541" w:rsidRDefault="00133541" w:rsidP="00133541">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xml:space="preserve">A </w:t>
      </w:r>
      <w:proofErr w:type="spellStart"/>
      <w:r w:rsidRPr="00D91A69">
        <w:rPr>
          <w:rStyle w:val="spellingerror"/>
          <w:rFonts w:ascii="Calibri" w:hAnsi="Calibri" w:cs="Calibri"/>
          <w:b/>
          <w:sz w:val="22"/>
          <w:szCs w:val="22"/>
        </w:rPr>
        <w:t>FilterPosition</w:t>
      </w:r>
      <w:proofErr w:type="spellEnd"/>
      <w:r>
        <w:rPr>
          <w:rStyle w:val="normaltextrun"/>
          <w:rFonts w:ascii="Calibri" w:hAnsi="Calibri" w:cs="Calibri"/>
          <w:sz w:val="22"/>
          <w:szCs w:val="22"/>
        </w:rPr>
        <w:t xml:space="preserve"> is used in the case where the class has one specific place for third-party filters to be inserted.</w:t>
      </w:r>
      <w:r>
        <w:rPr>
          <w:rStyle w:val="eop"/>
          <w:rFonts w:ascii="Calibri" w:hAnsi="Calibri" w:cs="Calibri"/>
          <w:sz w:val="22"/>
          <w:szCs w:val="22"/>
        </w:rPr>
        <w:t> </w:t>
      </w:r>
    </w:p>
    <w:p w14:paraId="39F9A411" w14:textId="77777777" w:rsidR="00313B54" w:rsidRDefault="00313B54" w:rsidP="00BB6F66">
      <w:pPr>
        <w:pStyle w:val="paragraph"/>
        <w:spacing w:before="0" w:beforeAutospacing="0" w:after="0" w:afterAutospacing="0"/>
        <w:rPr>
          <w:rStyle w:val="eop"/>
          <w:rFonts w:ascii="Consolas" w:hAnsi="Consolas"/>
          <w:sz w:val="22"/>
          <w:szCs w:val="22"/>
        </w:rPr>
      </w:pPr>
    </w:p>
    <w:p w14:paraId="7DD6DEE2" w14:textId="77777777" w:rsidR="00F147CE" w:rsidRDefault="00F147CE">
      <w:pPr>
        <w:rPr>
          <w:b/>
          <w:sz w:val="28"/>
        </w:rPr>
      </w:pPr>
    </w:p>
    <w:p w14:paraId="5FA6EEA3" w14:textId="0EB3DF4E" w:rsidR="00BB6F66" w:rsidRDefault="00BB6F66" w:rsidP="00BD5B65">
      <w:pPr>
        <w:pStyle w:val="Heading3"/>
        <w:rPr>
          <w:rStyle w:val="normaltextrun"/>
          <w:rFonts w:ascii="Calibri" w:hAnsi="Calibri" w:cs="Calibri"/>
          <w:sz w:val="22"/>
          <w:szCs w:val="22"/>
        </w:rPr>
      </w:pPr>
      <w:r w:rsidRPr="50884735">
        <w:rPr>
          <w:rStyle w:val="normaltextrun"/>
          <w:rFonts w:ascii="Calibri" w:hAnsi="Calibri" w:cs="Calibri"/>
          <w:sz w:val="22"/>
          <w:szCs w:val="22"/>
        </w:rPr>
        <w:t>To define filter levels:</w:t>
      </w:r>
    </w:p>
    <w:p w14:paraId="258A6564" w14:textId="77777777" w:rsidR="00882B90" w:rsidRDefault="00882B90" w:rsidP="00BB6F66">
      <w:pPr>
        <w:pStyle w:val="paragraph"/>
        <w:spacing w:before="0" w:beforeAutospacing="0" w:after="0" w:afterAutospacing="0"/>
        <w:rPr>
          <w:rStyle w:val="normaltextrun"/>
          <w:rFonts w:ascii="Calibri" w:hAnsi="Calibri" w:cs="Calibri"/>
          <w:sz w:val="22"/>
          <w:szCs w:val="22"/>
        </w:rPr>
      </w:pPr>
    </w:p>
    <w:p w14:paraId="7C9B93FE" w14:textId="1E2519E6" w:rsidR="00BB6F66" w:rsidRPr="00CE61B6" w:rsidRDefault="00BB6F66" w:rsidP="00BB6F66">
      <w:pPr>
        <w:pStyle w:val="paragraph"/>
        <w:spacing w:before="0" w:beforeAutospacing="0" w:after="0" w:afterAutospacing="0"/>
        <w:textAlignment w:val="baseline"/>
        <w:rPr>
          <w:rStyle w:val="eop"/>
          <w:rFonts w:ascii="Consolas" w:hAnsi="Consolas"/>
          <w:sz w:val="22"/>
          <w:szCs w:val="22"/>
        </w:rPr>
      </w:pPr>
      <w:r w:rsidRPr="00CE61B6">
        <w:rPr>
          <w:rStyle w:val="normaltextrun"/>
          <w:rFonts w:ascii="Consolas" w:hAnsi="Consolas"/>
          <w:sz w:val="22"/>
          <w:szCs w:val="22"/>
        </w:rPr>
        <w:t>[</w:t>
      </w:r>
      <w:r w:rsidR="00F21A8B" w:rsidRPr="00CE61B6">
        <w:rPr>
          <w:rStyle w:val="normaltextrun"/>
          <w:rFonts w:ascii="Consolas" w:hAnsi="Consolas"/>
          <w:sz w:val="22"/>
          <w:szCs w:val="22"/>
        </w:rPr>
        <w:t>DDInstall.HW</w:t>
      </w:r>
      <w:r w:rsidRPr="00CE61B6">
        <w:rPr>
          <w:rStyle w:val="normaltextrun"/>
          <w:rFonts w:ascii="Consolas" w:hAnsi="Consolas"/>
          <w:sz w:val="22"/>
          <w:szCs w:val="22"/>
        </w:rPr>
        <w:t>] </w:t>
      </w:r>
      <w:r w:rsidRPr="00CE61B6">
        <w:br/>
      </w:r>
      <w:r w:rsidRPr="00CE61B6">
        <w:rPr>
          <w:rStyle w:val="spellingerror"/>
          <w:rFonts w:ascii="Consolas" w:hAnsi="Consolas"/>
          <w:sz w:val="22"/>
          <w:szCs w:val="22"/>
        </w:rPr>
        <w:t>AddReg</w:t>
      </w:r>
      <w:r w:rsidRPr="00CE61B6">
        <w:rPr>
          <w:rStyle w:val="normaltextrun"/>
          <w:rFonts w:ascii="Consolas" w:hAnsi="Consolas"/>
          <w:sz w:val="22"/>
          <w:szCs w:val="22"/>
        </w:rPr>
        <w:t xml:space="preserve"> = </w:t>
      </w:r>
      <w:proofErr w:type="spellStart"/>
      <w:r w:rsidRPr="00CE61B6">
        <w:rPr>
          <w:rStyle w:val="normaltextrun"/>
          <w:rFonts w:ascii="Consolas" w:hAnsi="Consolas"/>
          <w:sz w:val="22"/>
          <w:szCs w:val="22"/>
        </w:rPr>
        <w:t>Filter</w:t>
      </w:r>
      <w:r w:rsidR="00F21A8B" w:rsidRPr="00CE61B6">
        <w:rPr>
          <w:rStyle w:val="normaltextrun"/>
          <w:rFonts w:ascii="Consolas" w:hAnsi="Consolas"/>
          <w:sz w:val="22"/>
          <w:szCs w:val="22"/>
        </w:rPr>
        <w:t>Level</w:t>
      </w:r>
      <w:r w:rsidRPr="00CE61B6">
        <w:rPr>
          <w:rStyle w:val="normaltextrun"/>
          <w:rFonts w:ascii="Consolas" w:hAnsi="Consolas"/>
          <w:sz w:val="22"/>
          <w:szCs w:val="22"/>
        </w:rPr>
        <w:t>_Definition</w:t>
      </w:r>
      <w:proofErr w:type="spellEnd"/>
    </w:p>
    <w:p w14:paraId="77897886" w14:textId="77777777" w:rsidR="00BB6F66" w:rsidRPr="00CE61B6" w:rsidRDefault="00BB6F66" w:rsidP="00BB6F66">
      <w:pPr>
        <w:pStyle w:val="paragraph"/>
        <w:spacing w:before="0" w:beforeAutospacing="0" w:after="0" w:afterAutospacing="0"/>
        <w:rPr>
          <w:rStyle w:val="normaltextrun"/>
          <w:rFonts w:ascii="Consolas" w:hAnsi="Consolas"/>
          <w:sz w:val="22"/>
          <w:szCs w:val="22"/>
        </w:rPr>
      </w:pPr>
    </w:p>
    <w:p w14:paraId="6FE19341" w14:textId="3A17D7BE" w:rsidR="00BB6F66" w:rsidRPr="00CE61B6" w:rsidRDefault="00BB6F66" w:rsidP="00BB6F66">
      <w:pPr>
        <w:pStyle w:val="paragraph"/>
        <w:spacing w:before="0" w:beforeAutospacing="0" w:after="0" w:afterAutospacing="0"/>
        <w:textAlignment w:val="baseline"/>
        <w:rPr>
          <w:rStyle w:val="eop"/>
          <w:rFonts w:ascii="Consolas" w:hAnsi="Consolas"/>
          <w:sz w:val="22"/>
          <w:szCs w:val="22"/>
        </w:rPr>
      </w:pPr>
      <w:r w:rsidRPr="00CE61B6">
        <w:rPr>
          <w:rStyle w:val="normaltextrun"/>
          <w:rFonts w:ascii="Consolas" w:hAnsi="Consolas"/>
          <w:sz w:val="22"/>
          <w:szCs w:val="22"/>
        </w:rPr>
        <w:t>[</w:t>
      </w:r>
      <w:proofErr w:type="spellStart"/>
      <w:r w:rsidR="003D7F47" w:rsidRPr="00CE61B6">
        <w:rPr>
          <w:rStyle w:val="normaltextrun"/>
          <w:rFonts w:ascii="Consolas" w:hAnsi="Consolas"/>
          <w:sz w:val="22"/>
          <w:szCs w:val="22"/>
        </w:rPr>
        <w:t>FilterLevel_Definition</w:t>
      </w:r>
      <w:proofErr w:type="spellEnd"/>
      <w:r w:rsidRPr="00CE61B6">
        <w:rPr>
          <w:rStyle w:val="normaltextrun"/>
          <w:rFonts w:ascii="Consolas" w:hAnsi="Consolas"/>
          <w:sz w:val="22"/>
          <w:szCs w:val="22"/>
        </w:rPr>
        <w:t>]</w:t>
      </w:r>
      <w:r w:rsidRPr="00CE61B6">
        <w:rPr>
          <w:rStyle w:val="scxw136363727"/>
          <w:rFonts w:ascii="Consolas" w:hAnsi="Consolas"/>
          <w:sz w:val="22"/>
          <w:szCs w:val="22"/>
        </w:rPr>
        <w:t> </w:t>
      </w:r>
      <w:r w:rsidRPr="00CE61B6">
        <w:rPr>
          <w:rFonts w:ascii="Consolas" w:hAnsi="Consolas"/>
          <w:sz w:val="22"/>
          <w:szCs w:val="22"/>
        </w:rPr>
        <w:br/>
      </w:r>
      <w:proofErr w:type="gramStart"/>
      <w:r w:rsidRPr="00CE61B6">
        <w:rPr>
          <w:rStyle w:val="contextualspellingandgrammarerror"/>
          <w:rFonts w:ascii="Consolas" w:hAnsi="Consolas"/>
          <w:sz w:val="22"/>
          <w:szCs w:val="22"/>
        </w:rPr>
        <w:t>HKR,,</w:t>
      </w:r>
      <w:proofErr w:type="gramEnd"/>
      <w:r w:rsidRPr="00CE61B6">
        <w:rPr>
          <w:rStyle w:val="normaltextrun"/>
          <w:rFonts w:ascii="Consolas" w:hAnsi="Consolas"/>
          <w:sz w:val="22"/>
          <w:szCs w:val="22"/>
        </w:rPr>
        <w:t>UpperFilterLevels,%REG_MULTI_SZ%,"LevelA","LevelB","LevelC"</w:t>
      </w:r>
      <w:r w:rsidRPr="00CE61B6">
        <w:rPr>
          <w:rStyle w:val="scxw136363727"/>
          <w:rFonts w:ascii="Consolas" w:hAnsi="Consolas"/>
          <w:sz w:val="22"/>
          <w:szCs w:val="22"/>
        </w:rPr>
        <w:t> </w:t>
      </w:r>
      <w:r w:rsidRPr="00CE61B6">
        <w:rPr>
          <w:rFonts w:ascii="Consolas" w:hAnsi="Consolas"/>
          <w:sz w:val="22"/>
          <w:szCs w:val="22"/>
        </w:rPr>
        <w:br/>
      </w:r>
      <w:r w:rsidRPr="00CE61B6">
        <w:rPr>
          <w:rStyle w:val="normaltextrun"/>
          <w:rFonts w:ascii="Consolas" w:hAnsi="Consolas"/>
          <w:sz w:val="22"/>
          <w:szCs w:val="22"/>
        </w:rPr>
        <w:t>HKR,,</w:t>
      </w:r>
      <w:proofErr w:type="spellStart"/>
      <w:r w:rsidRPr="00CE61B6">
        <w:rPr>
          <w:rStyle w:val="spellingerror"/>
          <w:rFonts w:ascii="Consolas" w:hAnsi="Consolas"/>
          <w:sz w:val="22"/>
          <w:szCs w:val="22"/>
        </w:rPr>
        <w:t>UpperFilterDefaultLevel</w:t>
      </w:r>
      <w:proofErr w:type="spellEnd"/>
      <w:r w:rsidRPr="00CE61B6">
        <w:rPr>
          <w:rStyle w:val="normaltextrun"/>
          <w:rFonts w:ascii="Consolas" w:hAnsi="Consolas"/>
          <w:sz w:val="22"/>
          <w:szCs w:val="22"/>
        </w:rPr>
        <w:t>,,"</w:t>
      </w:r>
      <w:proofErr w:type="spellStart"/>
      <w:r w:rsidRPr="00CE61B6">
        <w:rPr>
          <w:rStyle w:val="spellingerror"/>
          <w:rFonts w:ascii="Consolas" w:hAnsi="Consolas"/>
          <w:sz w:val="22"/>
          <w:szCs w:val="22"/>
        </w:rPr>
        <w:t>LevelC</w:t>
      </w:r>
      <w:proofErr w:type="spellEnd"/>
      <w:r w:rsidRPr="00CE61B6">
        <w:rPr>
          <w:rStyle w:val="normaltextrun"/>
          <w:rFonts w:ascii="Consolas" w:hAnsi="Consolas"/>
          <w:sz w:val="22"/>
          <w:szCs w:val="22"/>
        </w:rPr>
        <w:t>"</w:t>
      </w:r>
    </w:p>
    <w:p w14:paraId="3C3C9888" w14:textId="151B9D44" w:rsidR="00882B90" w:rsidRPr="00CE61B6" w:rsidRDefault="00882B90" w:rsidP="00882B90">
      <w:pPr>
        <w:pStyle w:val="paragraph"/>
        <w:spacing w:before="0" w:beforeAutospacing="0" w:after="0" w:afterAutospacing="0"/>
        <w:textAlignment w:val="baseline"/>
        <w:rPr>
          <w:rFonts w:ascii="Consolas" w:hAnsi="Consolas"/>
          <w:sz w:val="22"/>
          <w:szCs w:val="22"/>
        </w:rPr>
      </w:pPr>
      <w:proofErr w:type="gramStart"/>
      <w:r w:rsidRPr="00CE61B6">
        <w:rPr>
          <w:rStyle w:val="contextualspellingandgrammarerror"/>
          <w:rFonts w:ascii="Consolas" w:hAnsi="Consolas"/>
          <w:sz w:val="22"/>
          <w:szCs w:val="22"/>
        </w:rPr>
        <w:t>HKR,,</w:t>
      </w:r>
      <w:proofErr w:type="gramEnd"/>
      <w:r w:rsidRPr="00CE61B6">
        <w:rPr>
          <w:rStyle w:val="normaltextrun"/>
          <w:rFonts w:ascii="Consolas" w:hAnsi="Consolas"/>
          <w:sz w:val="22"/>
          <w:szCs w:val="22"/>
        </w:rPr>
        <w:t>LowerFilterLevels,%REG_MULTI_SZ%,"LevelD","LevelE","LevelF"</w:t>
      </w:r>
      <w:r w:rsidRPr="00CE61B6">
        <w:rPr>
          <w:rStyle w:val="scxw136363727"/>
          <w:rFonts w:ascii="Consolas" w:hAnsi="Consolas"/>
          <w:sz w:val="22"/>
          <w:szCs w:val="22"/>
        </w:rPr>
        <w:t> </w:t>
      </w:r>
      <w:r w:rsidRPr="00CE61B6">
        <w:rPr>
          <w:rFonts w:ascii="Consolas" w:hAnsi="Consolas"/>
          <w:sz w:val="22"/>
          <w:szCs w:val="22"/>
        </w:rPr>
        <w:br/>
      </w:r>
      <w:r w:rsidRPr="00CE61B6">
        <w:rPr>
          <w:rStyle w:val="normaltextrun"/>
          <w:rFonts w:ascii="Consolas" w:hAnsi="Consolas"/>
          <w:sz w:val="22"/>
          <w:szCs w:val="22"/>
        </w:rPr>
        <w:t>HKR,,</w:t>
      </w:r>
      <w:proofErr w:type="spellStart"/>
      <w:r w:rsidRPr="00CE61B6">
        <w:rPr>
          <w:rStyle w:val="spellingerror"/>
          <w:rFonts w:ascii="Consolas" w:hAnsi="Consolas"/>
          <w:sz w:val="22"/>
          <w:szCs w:val="22"/>
        </w:rPr>
        <w:t>LowerFilterDefaultLevel</w:t>
      </w:r>
      <w:proofErr w:type="spellEnd"/>
      <w:r w:rsidRPr="00CE61B6">
        <w:rPr>
          <w:rStyle w:val="normaltextrun"/>
          <w:rFonts w:ascii="Consolas" w:hAnsi="Consolas"/>
          <w:sz w:val="22"/>
          <w:szCs w:val="22"/>
        </w:rPr>
        <w:t>,,"</w:t>
      </w:r>
      <w:proofErr w:type="spellStart"/>
      <w:r w:rsidRPr="00CE61B6">
        <w:rPr>
          <w:rStyle w:val="spellingerror"/>
          <w:rFonts w:ascii="Consolas" w:hAnsi="Consolas"/>
          <w:sz w:val="22"/>
          <w:szCs w:val="22"/>
        </w:rPr>
        <w:t>LevelE</w:t>
      </w:r>
      <w:proofErr w:type="spellEnd"/>
      <w:r w:rsidRPr="00CE61B6">
        <w:rPr>
          <w:rStyle w:val="normaltextrun"/>
          <w:rFonts w:ascii="Consolas" w:hAnsi="Consolas"/>
          <w:sz w:val="22"/>
          <w:szCs w:val="22"/>
        </w:rPr>
        <w:t>"</w:t>
      </w:r>
    </w:p>
    <w:p w14:paraId="3FBC7761" w14:textId="77777777" w:rsidR="00882B90" w:rsidRPr="003D7F47" w:rsidRDefault="00882B90" w:rsidP="00BB6F66">
      <w:pPr>
        <w:pStyle w:val="paragraph"/>
        <w:spacing w:before="0" w:beforeAutospacing="0" w:after="0" w:afterAutospacing="0"/>
        <w:textAlignment w:val="baseline"/>
        <w:rPr>
          <w:rFonts w:ascii="Consolas" w:hAnsi="Consolas"/>
          <w:sz w:val="22"/>
          <w:szCs w:val="22"/>
        </w:rPr>
      </w:pPr>
    </w:p>
    <w:p w14:paraId="3BDB1814" w14:textId="2A2E8769" w:rsidR="00BB6F66" w:rsidRDefault="00CE61B6" w:rsidP="00BB6F66">
      <w:pPr>
        <w:pStyle w:val="paragraph"/>
        <w:spacing w:before="0" w:beforeAutospacing="0" w:after="0" w:afterAutospacing="0"/>
        <w:textAlignment w:val="baseline"/>
        <w:rPr>
          <w:rStyle w:val="normaltextrun"/>
          <w:rFonts w:ascii="Calibri" w:hAnsi="Calibri" w:cs="Calibri"/>
          <w:sz w:val="22"/>
          <w:szCs w:val="22"/>
        </w:rPr>
      </w:pPr>
      <w:r w:rsidRPr="00CE61B6">
        <w:rPr>
          <w:rStyle w:val="normaltextrun"/>
          <w:rFonts w:ascii="Calibri" w:hAnsi="Calibri" w:cs="Calibri"/>
          <w:sz w:val="22"/>
          <w:szCs w:val="22"/>
        </w:rPr>
        <w:t>This ca</w:t>
      </w:r>
      <w:r>
        <w:rPr>
          <w:rStyle w:val="normaltextrun"/>
          <w:rFonts w:ascii="Calibri" w:hAnsi="Calibri" w:cs="Calibri"/>
          <w:sz w:val="22"/>
          <w:szCs w:val="22"/>
        </w:rPr>
        <w:t xml:space="preserve">n only be done by a </w:t>
      </w:r>
      <w:r>
        <w:rPr>
          <w:rStyle w:val="normaltextrun"/>
          <w:rFonts w:ascii="Calibri" w:hAnsi="Calibri" w:cs="Calibri"/>
          <w:b/>
          <w:sz w:val="22"/>
          <w:szCs w:val="22"/>
        </w:rPr>
        <w:t>base</w:t>
      </w:r>
      <w:r>
        <w:rPr>
          <w:rStyle w:val="normaltextrun"/>
          <w:rFonts w:ascii="Calibri" w:hAnsi="Calibri" w:cs="Calibri"/>
          <w:sz w:val="22"/>
          <w:szCs w:val="22"/>
        </w:rPr>
        <w:t xml:space="preserve"> driver.</w:t>
      </w:r>
    </w:p>
    <w:p w14:paraId="560D91B2" w14:textId="619B4F99" w:rsidR="00CE61B6" w:rsidRDefault="00CE61B6" w:rsidP="00BB6F66">
      <w:pPr>
        <w:pStyle w:val="paragraph"/>
        <w:spacing w:before="0" w:beforeAutospacing="0" w:after="0" w:afterAutospacing="0"/>
        <w:textAlignment w:val="baseline"/>
        <w:rPr>
          <w:rStyle w:val="normaltextrun"/>
          <w:rFonts w:ascii="Calibri" w:hAnsi="Calibri" w:cs="Calibri"/>
          <w:sz w:val="22"/>
          <w:szCs w:val="22"/>
        </w:rPr>
      </w:pPr>
    </w:p>
    <w:p w14:paraId="1E499D0A" w14:textId="77777777" w:rsidR="00CE61B6" w:rsidRPr="00CE61B6" w:rsidRDefault="00CE61B6" w:rsidP="00BB6F66">
      <w:pPr>
        <w:pStyle w:val="paragraph"/>
        <w:spacing w:before="0" w:beforeAutospacing="0" w:after="0" w:afterAutospacing="0"/>
        <w:textAlignment w:val="baseline"/>
        <w:rPr>
          <w:rStyle w:val="normaltextrun"/>
          <w:rFonts w:ascii="Calibri" w:hAnsi="Calibri" w:cs="Calibri"/>
          <w:sz w:val="22"/>
          <w:szCs w:val="22"/>
        </w:rPr>
      </w:pPr>
    </w:p>
    <w:p w14:paraId="5F378DA8" w14:textId="02B1D1D7" w:rsidR="00BB6F66" w:rsidRDefault="00BB6F66" w:rsidP="00BB6F66">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w:t>
      </w:r>
      <w:r w:rsidR="00C3608A">
        <w:rPr>
          <w:rStyle w:val="normaltextrun"/>
          <w:rFonts w:ascii="Calibri" w:hAnsi="Calibri" w:cs="Calibri"/>
          <w:sz w:val="22"/>
          <w:szCs w:val="22"/>
        </w:rPr>
        <w:t xml:space="preserve">full declarative </w:t>
      </w:r>
      <w:r>
        <w:rPr>
          <w:rStyle w:val="normaltextrun"/>
          <w:rFonts w:ascii="Calibri" w:hAnsi="Calibri" w:cs="Calibri"/>
          <w:sz w:val="22"/>
          <w:szCs w:val="22"/>
        </w:rPr>
        <w:t xml:space="preserve">list of filters </w:t>
      </w:r>
      <w:r w:rsidR="3645C899">
        <w:rPr>
          <w:rStyle w:val="normaltextrun"/>
          <w:rFonts w:ascii="Calibri" w:hAnsi="Calibri" w:cs="Calibri"/>
          <w:sz w:val="22"/>
          <w:szCs w:val="22"/>
        </w:rPr>
        <w:t xml:space="preserve">for a specific device </w:t>
      </w:r>
      <w:r>
        <w:rPr>
          <w:rStyle w:val="normaltextrun"/>
          <w:rFonts w:ascii="Calibri" w:hAnsi="Calibri" w:cs="Calibri"/>
          <w:sz w:val="22"/>
          <w:szCs w:val="22"/>
        </w:rPr>
        <w:t>can be retrieved</w:t>
      </w:r>
      <w:r w:rsidR="00C3608A">
        <w:rPr>
          <w:rStyle w:val="normaltextrun"/>
          <w:rFonts w:ascii="Calibri" w:hAnsi="Calibri" w:cs="Calibri"/>
          <w:sz w:val="22"/>
          <w:szCs w:val="22"/>
        </w:rPr>
        <w:t xml:space="preserve"> by querying the following properties</w:t>
      </w:r>
      <w:r>
        <w:rPr>
          <w:rStyle w:val="normaltextrun"/>
          <w:rFonts w:ascii="Calibri" w:hAnsi="Calibri" w:cs="Calibri"/>
          <w:sz w:val="22"/>
          <w:szCs w:val="22"/>
        </w:rPr>
        <w:t>:</w:t>
      </w:r>
    </w:p>
    <w:p w14:paraId="7142506D" w14:textId="77777777" w:rsidR="00BB6F66" w:rsidRDefault="00BB6F66" w:rsidP="00BB6F66">
      <w:pPr>
        <w:pStyle w:val="paragraph"/>
        <w:spacing w:before="0" w:beforeAutospacing="0" w:after="0" w:afterAutospacing="0"/>
        <w:textAlignment w:val="baseline"/>
        <w:rPr>
          <w:rStyle w:val="normaltextrun"/>
          <w:rFonts w:ascii="Calibri" w:hAnsi="Calibri" w:cs="Calibri"/>
          <w:sz w:val="22"/>
          <w:szCs w:val="22"/>
        </w:rPr>
      </w:pPr>
    </w:p>
    <w:p w14:paraId="1814631B" w14:textId="32F93015" w:rsidR="00BB6F66" w:rsidRPr="00CE61B6" w:rsidRDefault="00BB6F66" w:rsidP="00BB6F66">
      <w:pPr>
        <w:pStyle w:val="paragraph"/>
        <w:spacing w:before="0" w:beforeAutospacing="0" w:after="0" w:afterAutospacing="0"/>
        <w:textAlignment w:val="baseline"/>
        <w:rPr>
          <w:rFonts w:ascii="&amp;quot" w:hAnsi="&amp;quot"/>
          <w:sz w:val="18"/>
          <w:szCs w:val="18"/>
        </w:rPr>
      </w:pPr>
      <w:proofErr w:type="spellStart"/>
      <w:r w:rsidRPr="00CE61B6">
        <w:rPr>
          <w:rStyle w:val="spellingerror"/>
          <w:rFonts w:ascii="Consolas" w:hAnsi="Consolas"/>
          <w:sz w:val="22"/>
          <w:szCs w:val="22"/>
        </w:rPr>
        <w:t>DEVPKEY_Device_CompoundUpperFilters</w:t>
      </w:r>
      <w:proofErr w:type="spellEnd"/>
      <w:r w:rsidRPr="00CE61B6">
        <w:rPr>
          <w:rStyle w:val="eop"/>
          <w:rFonts w:ascii="Consolas" w:hAnsi="Consolas"/>
          <w:sz w:val="22"/>
          <w:szCs w:val="22"/>
        </w:rPr>
        <w:t> </w:t>
      </w:r>
    </w:p>
    <w:p w14:paraId="612ABFE0" w14:textId="25D7CCC3" w:rsidR="00BB6F66" w:rsidRPr="00CE61B6" w:rsidRDefault="00BB6F66" w:rsidP="00BB6F66">
      <w:pPr>
        <w:pStyle w:val="paragraph"/>
        <w:spacing w:before="0" w:beforeAutospacing="0" w:after="0" w:afterAutospacing="0"/>
        <w:textAlignment w:val="baseline"/>
        <w:rPr>
          <w:rFonts w:ascii="&amp;quot" w:hAnsi="&amp;quot"/>
          <w:sz w:val="18"/>
          <w:szCs w:val="18"/>
        </w:rPr>
      </w:pPr>
      <w:proofErr w:type="spellStart"/>
      <w:r w:rsidRPr="00CE61B6">
        <w:rPr>
          <w:rStyle w:val="spellingerror"/>
          <w:rFonts w:ascii="Consolas" w:hAnsi="Consolas"/>
          <w:sz w:val="22"/>
          <w:szCs w:val="22"/>
        </w:rPr>
        <w:t>DEVPKEY_Device_CompoundLowerFilters</w:t>
      </w:r>
      <w:proofErr w:type="spellEnd"/>
      <w:r w:rsidRPr="00CE61B6">
        <w:rPr>
          <w:rStyle w:val="eop"/>
          <w:rFonts w:ascii="Consolas" w:hAnsi="Consolas"/>
          <w:sz w:val="22"/>
          <w:szCs w:val="22"/>
        </w:rPr>
        <w:t> </w:t>
      </w:r>
    </w:p>
    <w:p w14:paraId="222BAF1E" w14:textId="77777777" w:rsidR="00BB6F66" w:rsidRPr="00BB6F66" w:rsidRDefault="00BB6F66" w:rsidP="00BB6F66"/>
    <w:p w14:paraId="4878BA0D" w14:textId="249EB1A6" w:rsidR="006D1100" w:rsidRDefault="006D1100" w:rsidP="006D1100">
      <w:pPr>
        <w:pStyle w:val="Heading3"/>
      </w:pPr>
      <w:r w:rsidRPr="008B17A8">
        <w:rPr>
          <w:color w:val="2F5496" w:themeColor="accent1" w:themeShade="BF"/>
          <w:sz w:val="26"/>
          <w:szCs w:val="26"/>
        </w:rPr>
        <w:t>Legacy</w:t>
      </w:r>
      <w:r w:rsidR="005441D7" w:rsidRPr="008B17A8">
        <w:rPr>
          <w:color w:val="2F5496" w:themeColor="accent1" w:themeShade="BF"/>
          <w:sz w:val="26"/>
          <w:szCs w:val="26"/>
        </w:rPr>
        <w:t>-</w:t>
      </w:r>
      <w:r w:rsidR="0070551D" w:rsidRPr="008B17A8">
        <w:rPr>
          <w:color w:val="2F5496" w:themeColor="accent1" w:themeShade="BF"/>
          <w:sz w:val="26"/>
          <w:szCs w:val="26"/>
        </w:rPr>
        <w:t>E</w:t>
      </w:r>
      <w:r w:rsidR="005441D7" w:rsidRPr="008B17A8">
        <w:rPr>
          <w:color w:val="2F5496" w:themeColor="accent1" w:themeShade="BF"/>
          <w:sz w:val="26"/>
          <w:szCs w:val="26"/>
        </w:rPr>
        <w:t>quivalent</w:t>
      </w:r>
      <w:r w:rsidRPr="008B17A8">
        <w:rPr>
          <w:color w:val="2F5496" w:themeColor="accent1" w:themeShade="BF"/>
          <w:sz w:val="26"/>
          <w:szCs w:val="26"/>
        </w:rPr>
        <w:t xml:space="preserve"> </w:t>
      </w:r>
      <w:r w:rsidR="0070551D" w:rsidRPr="008B17A8">
        <w:rPr>
          <w:color w:val="2F5496" w:themeColor="accent1" w:themeShade="BF"/>
          <w:sz w:val="26"/>
          <w:szCs w:val="26"/>
        </w:rPr>
        <w:t>F</w:t>
      </w:r>
      <w:r w:rsidRPr="008B17A8">
        <w:rPr>
          <w:color w:val="2F5496" w:themeColor="accent1" w:themeShade="BF"/>
          <w:sz w:val="26"/>
          <w:szCs w:val="26"/>
        </w:rPr>
        <w:t xml:space="preserve">ilter </w:t>
      </w:r>
      <w:r w:rsidR="0070551D" w:rsidRPr="008B17A8">
        <w:rPr>
          <w:color w:val="2F5496" w:themeColor="accent1" w:themeShade="BF"/>
          <w:sz w:val="26"/>
          <w:szCs w:val="26"/>
        </w:rPr>
        <w:t>R</w:t>
      </w:r>
      <w:r w:rsidRPr="008B17A8">
        <w:rPr>
          <w:color w:val="2F5496" w:themeColor="accent1" w:themeShade="BF"/>
          <w:sz w:val="26"/>
          <w:szCs w:val="26"/>
        </w:rPr>
        <w:t>egistration</w:t>
      </w:r>
      <w:r w:rsidR="00171EAF" w:rsidRPr="008B17A8">
        <w:rPr>
          <w:color w:val="2F5496" w:themeColor="accent1" w:themeShade="BF"/>
          <w:sz w:val="26"/>
          <w:szCs w:val="26"/>
        </w:rPr>
        <w:t>:</w:t>
      </w:r>
      <w:bookmarkStart w:id="58" w:name="_GoBack"/>
      <w:bookmarkEnd w:id="58"/>
    </w:p>
    <w:p w14:paraId="4A673272" w14:textId="27B6F519" w:rsidR="004D7B0B" w:rsidRDefault="004D7B0B" w:rsidP="004D7B0B">
      <w:pPr>
        <w:spacing w:after="0"/>
      </w:pPr>
      <w:r>
        <w:t>Let’s examine how to accomplish the legacy approach of trying to add an upper filter via INF:</w:t>
      </w:r>
    </w:p>
    <w:p w14:paraId="74072816" w14:textId="77777777" w:rsidR="004D7B0B" w:rsidRDefault="004D7B0B" w:rsidP="004D7B0B">
      <w:pPr>
        <w:spacing w:after="0"/>
      </w:pPr>
    </w:p>
    <w:p w14:paraId="5199CAAE" w14:textId="77777777" w:rsidR="004D7B0B" w:rsidRPr="00F66422" w:rsidRDefault="004D7B0B" w:rsidP="004D7B0B">
      <w:pPr>
        <w:spacing w:after="0"/>
        <w:rPr>
          <w:rStyle w:val="normaltextrun"/>
          <w:rFonts w:ascii="Consolas" w:eastAsia="Times New Roman" w:hAnsi="Consolas" w:cs="Times New Roman"/>
          <w:sz w:val="24"/>
          <w:szCs w:val="24"/>
        </w:rPr>
      </w:pPr>
      <w:r w:rsidRPr="00F66422">
        <w:rPr>
          <w:rStyle w:val="normaltextrun"/>
          <w:rFonts w:ascii="Consolas" w:eastAsia="Times New Roman" w:hAnsi="Consolas" w:cs="Times New Roman"/>
          <w:sz w:val="24"/>
          <w:szCs w:val="24"/>
        </w:rPr>
        <w:t>[</w:t>
      </w:r>
      <w:commentRangeStart w:id="59"/>
      <w:r w:rsidRPr="00F66422">
        <w:rPr>
          <w:rStyle w:val="normaltextrun"/>
          <w:rFonts w:ascii="Consolas" w:eastAsia="Times New Roman" w:hAnsi="Consolas" w:cs="Times New Roman"/>
          <w:sz w:val="24"/>
          <w:szCs w:val="24"/>
        </w:rPr>
        <w:t>DDInstall.HW]</w:t>
      </w:r>
    </w:p>
    <w:p w14:paraId="14014443" w14:textId="77777777" w:rsidR="004D7B0B" w:rsidRPr="00F66422" w:rsidRDefault="004D7B0B" w:rsidP="004D7B0B">
      <w:pPr>
        <w:spacing w:after="0"/>
        <w:rPr>
          <w:rStyle w:val="normaltextrun"/>
          <w:rFonts w:ascii="Consolas" w:eastAsia="Times New Roman" w:hAnsi="Consolas" w:cs="Times New Roman"/>
          <w:sz w:val="24"/>
          <w:szCs w:val="24"/>
        </w:rPr>
      </w:pPr>
      <w:r w:rsidRPr="00F66422">
        <w:rPr>
          <w:rStyle w:val="normaltextrun"/>
          <w:rFonts w:ascii="Consolas" w:eastAsia="Times New Roman" w:hAnsi="Consolas" w:cs="Times New Roman"/>
          <w:sz w:val="24"/>
          <w:szCs w:val="24"/>
        </w:rPr>
        <w:t>AddReg = Filters</w:t>
      </w:r>
    </w:p>
    <w:p w14:paraId="0FA48A05" w14:textId="77777777" w:rsidR="004D7B0B" w:rsidRPr="00F66422" w:rsidRDefault="004D7B0B" w:rsidP="004D7B0B">
      <w:pPr>
        <w:spacing w:after="0"/>
        <w:rPr>
          <w:rStyle w:val="normaltextrun"/>
          <w:rFonts w:ascii="Consolas" w:eastAsia="Times New Roman" w:hAnsi="Consolas" w:cs="Times New Roman"/>
          <w:sz w:val="24"/>
          <w:szCs w:val="24"/>
        </w:rPr>
      </w:pPr>
    </w:p>
    <w:p w14:paraId="364FA6D4" w14:textId="77777777" w:rsidR="004D7B0B" w:rsidRPr="00F66422" w:rsidRDefault="004D7B0B" w:rsidP="004D7B0B">
      <w:pPr>
        <w:spacing w:after="0"/>
        <w:rPr>
          <w:rStyle w:val="normaltextrun"/>
          <w:rFonts w:ascii="Consolas" w:eastAsia="Times New Roman" w:hAnsi="Consolas" w:cs="Times New Roman"/>
          <w:sz w:val="24"/>
          <w:szCs w:val="24"/>
        </w:rPr>
      </w:pPr>
      <w:r w:rsidRPr="00F66422">
        <w:rPr>
          <w:rStyle w:val="normaltextrun"/>
          <w:rFonts w:ascii="Consolas" w:eastAsia="Times New Roman" w:hAnsi="Consolas" w:cs="Times New Roman"/>
          <w:sz w:val="24"/>
          <w:szCs w:val="24"/>
        </w:rPr>
        <w:t>[Filters]</w:t>
      </w:r>
    </w:p>
    <w:p w14:paraId="28BFD1A8" w14:textId="77777777" w:rsidR="004D7B0B" w:rsidRPr="00F66422" w:rsidRDefault="004D7B0B" w:rsidP="004D7B0B">
      <w:pPr>
        <w:spacing w:after="0"/>
        <w:rPr>
          <w:rStyle w:val="normaltextrun"/>
          <w:rFonts w:ascii="Consolas" w:eastAsia="Times New Roman" w:hAnsi="Consolas" w:cs="Times New Roman"/>
          <w:sz w:val="24"/>
          <w:szCs w:val="24"/>
        </w:rPr>
      </w:pPr>
      <w:proofErr w:type="spellStart"/>
      <w:proofErr w:type="gramStart"/>
      <w:r w:rsidRPr="00F66422">
        <w:rPr>
          <w:rStyle w:val="normaltextrun"/>
          <w:rFonts w:ascii="Consolas" w:eastAsia="Times New Roman" w:hAnsi="Consolas" w:cs="Times New Roman"/>
          <w:sz w:val="24"/>
          <w:szCs w:val="24"/>
        </w:rPr>
        <w:lastRenderedPageBreak/>
        <w:t>HKR,,</w:t>
      </w:r>
      <w:proofErr w:type="gramEnd"/>
      <w:r w:rsidRPr="00F66422">
        <w:rPr>
          <w:rStyle w:val="normaltextrun"/>
          <w:rFonts w:ascii="Consolas" w:eastAsia="Times New Roman" w:hAnsi="Consolas" w:cs="Times New Roman"/>
          <w:sz w:val="24"/>
          <w:szCs w:val="24"/>
        </w:rPr>
        <w:t>“UpperFilters</w:t>
      </w:r>
      <w:proofErr w:type="spellEnd"/>
      <w:r w:rsidRPr="00F66422">
        <w:rPr>
          <w:rStyle w:val="normaltextrun"/>
          <w:rFonts w:ascii="Consolas" w:eastAsia="Times New Roman" w:hAnsi="Consolas" w:cs="Times New Roman"/>
          <w:sz w:val="24"/>
          <w:szCs w:val="24"/>
        </w:rPr>
        <w:t xml:space="preserve">”, </w:t>
      </w:r>
      <w:r w:rsidRPr="00F66422">
        <w:rPr>
          <w:rFonts w:ascii="Consolas" w:hAnsi="Consolas" w:cs="Consolas"/>
          <w:color w:val="000000"/>
          <w:sz w:val="24"/>
          <w:szCs w:val="24"/>
        </w:rPr>
        <w:t>0x00010008</w:t>
      </w:r>
      <w:r w:rsidRPr="00F66422">
        <w:rPr>
          <w:rStyle w:val="normaltextrun"/>
          <w:rFonts w:ascii="Consolas" w:eastAsia="Times New Roman" w:hAnsi="Consolas" w:cs="Times New Roman"/>
          <w:sz w:val="24"/>
          <w:szCs w:val="24"/>
        </w:rPr>
        <w:t>, “</w:t>
      </w:r>
      <w:proofErr w:type="spellStart"/>
      <w:r>
        <w:rPr>
          <w:rStyle w:val="normaltextrun"/>
          <w:rFonts w:ascii="Consolas" w:eastAsia="Times New Roman" w:hAnsi="Consolas" w:cs="Times New Roman"/>
          <w:sz w:val="24"/>
          <w:szCs w:val="24"/>
        </w:rPr>
        <w:t>M</w:t>
      </w:r>
      <w:r w:rsidRPr="00F66422">
        <w:rPr>
          <w:rStyle w:val="normaltextrun"/>
          <w:rFonts w:ascii="Consolas" w:eastAsia="Times New Roman" w:hAnsi="Consolas" w:cs="Times New Roman"/>
          <w:sz w:val="24"/>
          <w:szCs w:val="24"/>
        </w:rPr>
        <w:t>y</w:t>
      </w:r>
      <w:r>
        <w:rPr>
          <w:rStyle w:val="normaltextrun"/>
          <w:rFonts w:ascii="Consolas" w:eastAsia="Times New Roman" w:hAnsi="Consolas" w:cs="Times New Roman"/>
          <w:sz w:val="24"/>
          <w:szCs w:val="24"/>
        </w:rPr>
        <w:t>F</w:t>
      </w:r>
      <w:r w:rsidRPr="00F66422">
        <w:rPr>
          <w:rStyle w:val="normaltextrun"/>
          <w:rFonts w:ascii="Consolas" w:eastAsia="Times New Roman" w:hAnsi="Consolas" w:cs="Times New Roman"/>
          <w:sz w:val="24"/>
          <w:szCs w:val="24"/>
        </w:rPr>
        <w:t>ilter</w:t>
      </w:r>
      <w:proofErr w:type="spellEnd"/>
      <w:r w:rsidRPr="00F66422">
        <w:rPr>
          <w:rStyle w:val="normaltextrun"/>
          <w:rFonts w:ascii="Consolas" w:eastAsia="Times New Roman" w:hAnsi="Consolas" w:cs="Times New Roman"/>
          <w:sz w:val="24"/>
          <w:szCs w:val="24"/>
        </w:rPr>
        <w:t xml:space="preserve">” </w:t>
      </w:r>
      <w:commentRangeEnd w:id="59"/>
      <w:r w:rsidRPr="00F66422">
        <w:rPr>
          <w:rStyle w:val="CommentReference"/>
          <w:rFonts w:ascii="Consolas" w:hAnsi="Consolas"/>
          <w:sz w:val="24"/>
          <w:szCs w:val="24"/>
        </w:rPr>
        <w:commentReference w:id="59"/>
      </w:r>
    </w:p>
    <w:p w14:paraId="61DAEE2D" w14:textId="77777777" w:rsidR="004D7B0B" w:rsidRDefault="004D7B0B" w:rsidP="004D7B0B"/>
    <w:p w14:paraId="26F00D84" w14:textId="77777777" w:rsidR="004D7B0B" w:rsidRDefault="004D7B0B" w:rsidP="004D7B0B">
      <w:r>
        <w:t>This syntax will add “</w:t>
      </w:r>
      <w:proofErr w:type="spellStart"/>
      <w:r>
        <w:t>MyFilter</w:t>
      </w:r>
      <w:proofErr w:type="spellEnd"/>
      <w:r>
        <w:t>” to the end of the list of upper filters.  With the new syntax that has been introduced, the above section is logically similar to:</w:t>
      </w:r>
    </w:p>
    <w:p w14:paraId="62433A46" w14:textId="77777777" w:rsidR="004D7B0B" w:rsidRPr="009934B4" w:rsidRDefault="004D7B0B" w:rsidP="004D7B0B">
      <w:pPr>
        <w:spacing w:after="0"/>
        <w:rPr>
          <w:rStyle w:val="normaltextrun"/>
          <w:rFonts w:ascii="Consolas" w:eastAsia="Times New Roman" w:hAnsi="Consolas" w:cs="Times New Roman"/>
          <w:sz w:val="24"/>
          <w:szCs w:val="24"/>
        </w:rPr>
      </w:pPr>
      <w:r w:rsidRPr="009934B4">
        <w:rPr>
          <w:rStyle w:val="normaltextrun"/>
          <w:rFonts w:ascii="Consolas" w:eastAsia="Times New Roman" w:hAnsi="Consolas" w:cs="Times New Roman"/>
          <w:sz w:val="24"/>
          <w:szCs w:val="24"/>
        </w:rPr>
        <w:t>[</w:t>
      </w:r>
      <w:proofErr w:type="spellStart"/>
      <w:r w:rsidRPr="009934B4">
        <w:rPr>
          <w:rStyle w:val="normaltextrun"/>
          <w:rFonts w:ascii="Consolas" w:eastAsia="Times New Roman" w:hAnsi="Consolas" w:cs="Times New Roman"/>
          <w:sz w:val="24"/>
          <w:szCs w:val="24"/>
        </w:rPr>
        <w:t>DDInstall.Filters</w:t>
      </w:r>
      <w:proofErr w:type="spellEnd"/>
      <w:r w:rsidRPr="009934B4">
        <w:rPr>
          <w:rStyle w:val="normaltextrun"/>
          <w:rFonts w:ascii="Consolas" w:eastAsia="Times New Roman" w:hAnsi="Consolas" w:cs="Times New Roman"/>
          <w:sz w:val="24"/>
          <w:szCs w:val="24"/>
        </w:rPr>
        <w:t>]</w:t>
      </w:r>
    </w:p>
    <w:p w14:paraId="481F678C" w14:textId="77777777" w:rsidR="004D7B0B" w:rsidRDefault="004D7B0B" w:rsidP="004D7B0B">
      <w:pPr>
        <w:spacing w:after="0"/>
        <w:rPr>
          <w:rStyle w:val="normaltextrun"/>
          <w:rFonts w:ascii="Consolas" w:eastAsia="Times New Roman" w:hAnsi="Consolas" w:cs="Times New Roman"/>
          <w:sz w:val="24"/>
          <w:szCs w:val="24"/>
        </w:rPr>
      </w:pPr>
      <w:proofErr w:type="spellStart"/>
      <w:r w:rsidRPr="009934B4">
        <w:rPr>
          <w:rStyle w:val="normaltextrun"/>
          <w:rFonts w:ascii="Consolas" w:eastAsia="Times New Roman" w:hAnsi="Consolas" w:cs="Times New Roman"/>
          <w:sz w:val="24"/>
          <w:szCs w:val="24"/>
        </w:rPr>
        <w:t>AddFilter</w:t>
      </w:r>
      <w:proofErr w:type="spellEnd"/>
      <w:r w:rsidRPr="009934B4">
        <w:rPr>
          <w:rStyle w:val="normaltextrun"/>
          <w:rFonts w:ascii="Consolas" w:eastAsia="Times New Roman" w:hAnsi="Consolas" w:cs="Times New Roman"/>
          <w:sz w:val="24"/>
          <w:szCs w:val="24"/>
        </w:rPr>
        <w:t xml:space="preserve"> = </w:t>
      </w:r>
      <w:proofErr w:type="spellStart"/>
      <w:proofErr w:type="gramStart"/>
      <w:r w:rsidRPr="009934B4">
        <w:rPr>
          <w:rStyle w:val="normaltextrun"/>
          <w:rFonts w:ascii="Consolas" w:eastAsia="Times New Roman" w:hAnsi="Consolas" w:cs="Times New Roman"/>
          <w:sz w:val="24"/>
          <w:szCs w:val="24"/>
        </w:rPr>
        <w:t>MyFilter</w:t>
      </w:r>
      <w:proofErr w:type="spellEnd"/>
      <w:r w:rsidRPr="009934B4">
        <w:rPr>
          <w:rStyle w:val="normaltextrun"/>
          <w:rFonts w:ascii="Consolas" w:eastAsia="Times New Roman" w:hAnsi="Consolas" w:cs="Times New Roman"/>
          <w:sz w:val="24"/>
          <w:szCs w:val="24"/>
        </w:rPr>
        <w:t>,,</w:t>
      </w:r>
      <w:proofErr w:type="spellStart"/>
      <w:proofErr w:type="gramEnd"/>
      <w:r w:rsidRPr="009934B4">
        <w:rPr>
          <w:rStyle w:val="normaltextrun"/>
          <w:rFonts w:ascii="Consolas" w:eastAsia="Times New Roman" w:hAnsi="Consolas" w:cs="Times New Roman"/>
          <w:sz w:val="24"/>
          <w:szCs w:val="24"/>
        </w:rPr>
        <w:t>MyUpperFilterInstall</w:t>
      </w:r>
      <w:proofErr w:type="spellEnd"/>
    </w:p>
    <w:p w14:paraId="77D430B6" w14:textId="77777777" w:rsidR="004D7B0B" w:rsidRPr="009934B4" w:rsidRDefault="004D7B0B" w:rsidP="004D7B0B">
      <w:pPr>
        <w:spacing w:after="0"/>
        <w:rPr>
          <w:rStyle w:val="normaltextrun"/>
          <w:rFonts w:ascii="Consolas" w:eastAsia="Times New Roman" w:hAnsi="Consolas" w:cs="Times New Roman"/>
          <w:sz w:val="24"/>
          <w:szCs w:val="24"/>
        </w:rPr>
      </w:pPr>
    </w:p>
    <w:p w14:paraId="225DA191" w14:textId="77777777" w:rsidR="004D7B0B" w:rsidRPr="009934B4" w:rsidRDefault="004D7B0B" w:rsidP="004D7B0B">
      <w:pPr>
        <w:spacing w:after="0"/>
        <w:rPr>
          <w:rStyle w:val="normaltextrun"/>
          <w:rFonts w:ascii="Consolas" w:eastAsia="Times New Roman" w:hAnsi="Consolas" w:cs="Times New Roman"/>
          <w:sz w:val="24"/>
          <w:szCs w:val="24"/>
        </w:rPr>
      </w:pPr>
      <w:r w:rsidRPr="009934B4">
        <w:rPr>
          <w:rStyle w:val="normaltextrun"/>
          <w:rFonts w:ascii="Consolas" w:eastAsia="Times New Roman" w:hAnsi="Consolas" w:cs="Times New Roman"/>
          <w:sz w:val="24"/>
          <w:szCs w:val="24"/>
        </w:rPr>
        <w:t>[</w:t>
      </w:r>
      <w:proofErr w:type="spellStart"/>
      <w:r w:rsidRPr="009934B4">
        <w:rPr>
          <w:rStyle w:val="normaltextrun"/>
          <w:rFonts w:ascii="Consolas" w:eastAsia="Times New Roman" w:hAnsi="Consolas" w:cs="Times New Roman"/>
          <w:sz w:val="24"/>
          <w:szCs w:val="24"/>
        </w:rPr>
        <w:t>MyUpperFilterInstall</w:t>
      </w:r>
      <w:proofErr w:type="spellEnd"/>
      <w:r w:rsidRPr="009934B4">
        <w:rPr>
          <w:rStyle w:val="normaltextrun"/>
          <w:rFonts w:ascii="Consolas" w:eastAsia="Times New Roman" w:hAnsi="Consolas" w:cs="Times New Roman"/>
          <w:sz w:val="24"/>
          <w:szCs w:val="24"/>
        </w:rPr>
        <w:t>]</w:t>
      </w:r>
    </w:p>
    <w:p w14:paraId="7D0BFD6E" w14:textId="77777777" w:rsidR="004D7B0B" w:rsidRPr="009934B4" w:rsidRDefault="004D7B0B" w:rsidP="004D7B0B">
      <w:pPr>
        <w:spacing w:after="0"/>
        <w:rPr>
          <w:rStyle w:val="normaltextrun"/>
          <w:rFonts w:ascii="Consolas" w:eastAsia="Times New Roman" w:hAnsi="Consolas" w:cs="Times New Roman"/>
          <w:sz w:val="24"/>
          <w:szCs w:val="24"/>
        </w:rPr>
      </w:pPr>
      <w:proofErr w:type="spellStart"/>
      <w:r w:rsidRPr="009934B4">
        <w:rPr>
          <w:rStyle w:val="normaltextrun"/>
          <w:rFonts w:ascii="Consolas" w:eastAsia="Times New Roman" w:hAnsi="Consolas" w:cs="Times New Roman"/>
          <w:sz w:val="24"/>
          <w:szCs w:val="24"/>
        </w:rPr>
        <w:t>FilterPosition</w:t>
      </w:r>
      <w:proofErr w:type="spellEnd"/>
      <w:r w:rsidRPr="009934B4">
        <w:rPr>
          <w:rStyle w:val="normaltextrun"/>
          <w:rFonts w:ascii="Consolas" w:eastAsia="Times New Roman" w:hAnsi="Consolas" w:cs="Times New Roman"/>
          <w:sz w:val="24"/>
          <w:szCs w:val="24"/>
        </w:rPr>
        <w:t xml:space="preserve"> = Upper</w:t>
      </w:r>
    </w:p>
    <w:p w14:paraId="50066949" w14:textId="77777777" w:rsidR="004D7B0B" w:rsidRDefault="004D7B0B" w:rsidP="004D7B0B"/>
    <w:p w14:paraId="2101E6F8" w14:textId="77777777" w:rsidR="00313B54" w:rsidRPr="00E4522A" w:rsidRDefault="004D7B0B">
      <w:r>
        <w:t>This specifies that the filter “</w:t>
      </w:r>
      <w:proofErr w:type="spellStart"/>
      <w:r>
        <w:t>MyFilter</w:t>
      </w:r>
      <w:proofErr w:type="spellEnd"/>
      <w:r>
        <w:t xml:space="preserve">” should be added to the list of upper filters.  If the base INF has specified filter levels, using </w:t>
      </w:r>
      <w:proofErr w:type="spellStart"/>
      <w:r>
        <w:rPr>
          <w:i/>
        </w:rPr>
        <w:t>FilterPosition</w:t>
      </w:r>
      <w:proofErr w:type="spellEnd"/>
      <w:r>
        <w:t xml:space="preserve"> will register the filter in the default level for that position.  If filter levels are not specified, this filter will be registered as an upper filter in arbitrary order.</w:t>
      </w:r>
    </w:p>
    <w:sectPr w:rsidR="00313B54" w:rsidRPr="00E4522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Knichel" w:date="2019-02-05T10:40:00Z" w:initials="JK">
    <w:p w14:paraId="3C52DA29" w14:textId="77777777" w:rsidR="007A3285" w:rsidRDefault="007A3285">
      <w:pPr>
        <w:pStyle w:val="CommentText"/>
      </w:pPr>
      <w:r>
        <w:rPr>
          <w:rStyle w:val="CommentReference"/>
        </w:rPr>
        <w:annotationRef/>
      </w:r>
      <w:r>
        <w:t>Should this section be linking to any current docs about filters such as:</w:t>
      </w:r>
    </w:p>
    <w:p w14:paraId="0B14AFD3" w14:textId="0224981A" w:rsidR="007A3285" w:rsidRDefault="00C4446A">
      <w:pPr>
        <w:pStyle w:val="CommentText"/>
      </w:pPr>
      <w:hyperlink r:id="rId1" w:history="1">
        <w:r w:rsidR="007A3285" w:rsidRPr="00A91682">
          <w:rPr>
            <w:rStyle w:val="Hyperlink"/>
          </w:rPr>
          <w:t>https://docs.microsoft.com/en-us/windows-hardware/drivers/kernel/filter-drivers</w:t>
        </w:r>
      </w:hyperlink>
    </w:p>
    <w:p w14:paraId="33B961F2" w14:textId="79CCABC2" w:rsidR="007A3285" w:rsidRDefault="00C4446A">
      <w:pPr>
        <w:pStyle w:val="CommentText"/>
      </w:pPr>
      <w:hyperlink r:id="rId2" w:history="1">
        <w:r w:rsidR="00BD486A" w:rsidRPr="00A91682">
          <w:rPr>
            <w:rStyle w:val="Hyperlink"/>
          </w:rPr>
          <w:t>https://docs.microsoft.com/en-us/windows-hardware/drivers/install/installing-a-filter-driver</w:t>
        </w:r>
      </w:hyperlink>
    </w:p>
    <w:p w14:paraId="091DF12F" w14:textId="77777777" w:rsidR="00BD486A" w:rsidRDefault="00BD486A">
      <w:pPr>
        <w:pStyle w:val="CommentText"/>
      </w:pPr>
    </w:p>
    <w:p w14:paraId="4E0432D0" w14:textId="513FC1B0" w:rsidR="00BD486A" w:rsidRDefault="00BD486A">
      <w:pPr>
        <w:pStyle w:val="CommentText"/>
      </w:pPr>
      <w:r>
        <w:t>and/or should those docs be updated along with publishing this documentation?</w:t>
      </w:r>
    </w:p>
  </w:comment>
  <w:comment w:id="1" w:author="Sebastian Lerner" w:date="2019-02-05T14:58:00Z" w:initials="SL">
    <w:p w14:paraId="22419E26" w14:textId="6298331D" w:rsidR="00C13753" w:rsidRDefault="00C13753">
      <w:pPr>
        <w:pStyle w:val="CommentText"/>
      </w:pPr>
      <w:r>
        <w:rPr>
          <w:rStyle w:val="CommentReference"/>
        </w:rPr>
        <w:annotationRef/>
      </w:r>
      <w:r w:rsidR="00ED7395">
        <w:t xml:space="preserve">Old </w:t>
      </w:r>
      <w:r>
        <w:t xml:space="preserve">Docs should be updated as well, </w:t>
      </w:r>
      <w:r w:rsidR="00626FB4">
        <w:t>good catch</w:t>
      </w:r>
    </w:p>
  </w:comment>
  <w:comment w:id="2" w:author="Jason Knichel" w:date="2019-02-21T16:43:00Z" w:initials="JK">
    <w:p w14:paraId="64CC10C4" w14:textId="5632E87F" w:rsidR="002B2E32" w:rsidRDefault="002B2E32">
      <w:pPr>
        <w:pStyle w:val="CommentText"/>
      </w:pPr>
      <w:r>
        <w:rPr>
          <w:rStyle w:val="CommentReference"/>
        </w:rPr>
        <w:annotationRef/>
      </w:r>
      <w:r w:rsidR="00F27637">
        <w:t>As part of the motivation, should we mention why the single list of ordered values is bad, especially when the AddReg only appends to end.</w:t>
      </w:r>
      <w:r w:rsidR="00FD2CCF">
        <w:t xml:space="preserve">  In terms of device filters, </w:t>
      </w:r>
      <w:r w:rsidR="00C766EC">
        <w:t xml:space="preserve">the downsides mostly appear when you have more than one driver </w:t>
      </w:r>
      <w:r w:rsidR="000D3F6D">
        <w:t xml:space="preserve">adding filters to the same device, which would only come into play if there is at least one extension driver involved.  </w:t>
      </w:r>
      <w:r w:rsidR="00BD0220">
        <w:t>If the INFs do their AddReg wrong</w:t>
      </w:r>
      <w:r w:rsidR="00097451">
        <w:t xml:space="preserve"> (i.e. don’t use the append flag)</w:t>
      </w:r>
      <w:r w:rsidR="00BD0220">
        <w:t>, they could wipe out a filter added by a different INF.  Or</w:t>
      </w:r>
      <w:r w:rsidR="00FB521D">
        <w:t xml:space="preserve"> multiple extensions could all be adding filters and the relative ordering of those filters may be important but we don’t guarantee an order that the extensions install in so the order of the appends isn’t guaranteed.  Etc.</w:t>
      </w:r>
    </w:p>
  </w:comment>
  <w:comment w:id="3" w:author="Zac Lockard" w:date="2019-01-23T18:16:00Z" w:initials="ZL">
    <w:p w14:paraId="2236AB2C" w14:textId="77777777" w:rsidR="50884735" w:rsidRDefault="50884735">
      <w:r>
        <w:t>all filters were registered by the addition of a registry entry</w:t>
      </w:r>
      <w:r>
        <w:annotationRef/>
      </w:r>
    </w:p>
  </w:comment>
  <w:comment w:id="9" w:author="Zac Lockard" w:date="2019-02-12T14:48:00Z" w:initials="ZL">
    <w:p w14:paraId="26517EFE" w14:textId="77777777" w:rsidR="140D953D" w:rsidRDefault="140D953D">
      <w:pPr>
        <w:pStyle w:val="CommentText"/>
      </w:pPr>
      <w:r>
        <w:t>This is only true if the registration is done via declarative INF.  Programmatically you could do whatever you wanted</w:t>
      </w:r>
      <w:r>
        <w:rPr>
          <w:rStyle w:val="CommentReference"/>
        </w:rPr>
        <w:annotationRef/>
      </w:r>
    </w:p>
  </w:comment>
  <w:comment w:id="12" w:author="Zac Lockard" w:date="2019-02-12T14:49:00Z" w:initials="ZL">
    <w:p w14:paraId="1F819F1B" w14:textId="77777777" w:rsidR="140D953D" w:rsidRDefault="140D953D">
      <w:pPr>
        <w:pStyle w:val="CommentText"/>
      </w:pPr>
      <w:r>
        <w:t>Only when done via declarative INF.  Maybe reword a little bit</w:t>
      </w:r>
      <w:r>
        <w:rPr>
          <w:rStyle w:val="CommentReference"/>
        </w:rPr>
        <w:annotationRef/>
      </w:r>
    </w:p>
  </w:comment>
  <w:comment w:id="11" w:author="Jason Knichel" w:date="2019-02-25T15:10:00Z" w:initials="JK">
    <w:p w14:paraId="73CB7776" w14:textId="6B3BCA6C" w:rsidR="00887506" w:rsidRDefault="00887506">
      <w:pPr>
        <w:pStyle w:val="CommentText"/>
      </w:pPr>
      <w:r>
        <w:rPr>
          <w:rStyle w:val="CommentReference"/>
        </w:rPr>
        <w:annotationRef/>
      </w:r>
      <w:r>
        <w:t>Why “Filte</w:t>
      </w:r>
      <w:r w:rsidR="006A6121">
        <w:t>r</w:t>
      </w:r>
      <w:r>
        <w:t xml:space="preserve"> registration via a declarative INF”?  The </w:t>
      </w:r>
      <w:r w:rsidR="00990581">
        <w:t>first sentence says that the only supported way to add a filter was via an AddReg and that is true regardless of if the INF was fully declarative or not.</w:t>
      </w:r>
    </w:p>
  </w:comment>
  <w:comment w:id="10" w:author="Luke Angelini" w:date="2019-01-30T17:52:00Z" w:initials="LA">
    <w:p w14:paraId="4AC19790" w14:textId="77777777" w:rsidR="00075082" w:rsidRDefault="00075082">
      <w:pPr>
        <w:pStyle w:val="CommentText"/>
      </w:pPr>
      <w:r>
        <w:rPr>
          <w:rStyle w:val="CommentReference"/>
        </w:rPr>
        <w:annotationRef/>
      </w:r>
      <w:r>
        <w:t>Language is a bit awkward here.  Perhaps break into two sentences?</w:t>
      </w:r>
      <w:r>
        <w:rPr>
          <w:rStyle w:val="CommentReference"/>
        </w:rPr>
        <w:annotationRef/>
      </w:r>
    </w:p>
  </w:comment>
  <w:comment w:id="6" w:author="Jason Knichel" w:date="2019-02-05T10:35:00Z" w:initials="JK">
    <w:p w14:paraId="7FE05776" w14:textId="77777777" w:rsidR="007E5231" w:rsidRDefault="007E5231">
      <w:pPr>
        <w:pStyle w:val="CommentText"/>
      </w:pPr>
      <w:r>
        <w:rPr>
          <w:rStyle w:val="CommentReference"/>
        </w:rPr>
        <w:annotationRef/>
      </w:r>
      <w:r>
        <w:t>Should we explain that filter registration was a list of values where order matters and determines where in the stack the filter is loaded?</w:t>
      </w:r>
    </w:p>
  </w:comment>
  <w:comment w:id="7" w:author="Zac Lockard" w:date="2019-01-25T17:24:00Z" w:initials="ZL">
    <w:p w14:paraId="5C883623" w14:textId="77777777" w:rsidR="618E2F6C" w:rsidRDefault="618E2F6C">
      <w:pPr>
        <w:pStyle w:val="CommentText"/>
      </w:pPr>
      <w:r>
        <w:t>Seems like there should be a sentence between the two</w:t>
      </w:r>
      <w:r>
        <w:rPr>
          <w:rStyle w:val="CommentReference"/>
        </w:rPr>
        <w:annotationRef/>
      </w:r>
    </w:p>
  </w:comment>
  <w:comment w:id="8" w:author="Zac Lockard" w:date="2019-01-25T17:30:00Z" w:initials="ZL">
    <w:p w14:paraId="7091C8AF" w14:textId="77777777" w:rsidR="15C69D4F" w:rsidRDefault="15C69D4F">
      <w:pPr>
        <w:pStyle w:val="CommentText"/>
      </w:pPr>
      <w:r>
        <w:t xml:space="preserve">And also this second </w:t>
      </w:r>
      <w:proofErr w:type="spellStart"/>
      <w:r>
        <w:t>setence</w:t>
      </w:r>
      <w:proofErr w:type="spellEnd"/>
      <w:r>
        <w:t xml:space="preserve"> seems unclear to me, should clean it up</w:t>
      </w:r>
      <w:r>
        <w:rPr>
          <w:rStyle w:val="CommentReference"/>
        </w:rPr>
        <w:annotationRef/>
      </w:r>
    </w:p>
  </w:comment>
  <w:comment w:id="14" w:author="Zac Lockard" w:date="2019-02-12T14:50:00Z" w:initials="ZL">
    <w:p w14:paraId="61824DD2" w14:textId="77777777" w:rsidR="006E0FD5" w:rsidRDefault="006E0FD5" w:rsidP="006E0FD5">
      <w:pPr>
        <w:pStyle w:val="CommentText"/>
      </w:pPr>
      <w:r>
        <w:t>declarative method</w:t>
      </w:r>
      <w:r>
        <w:rPr>
          <w:rStyle w:val="CommentReference"/>
        </w:rPr>
        <w:annotationRef/>
      </w:r>
    </w:p>
  </w:comment>
  <w:comment w:id="15" w:author="Zac Lockard" w:date="2019-02-12T14:51:00Z" w:initials="ZL">
    <w:p w14:paraId="5EF060B5" w14:textId="77777777" w:rsidR="006E0FD5" w:rsidRDefault="006E0FD5" w:rsidP="006E0FD5">
      <w:pPr>
        <w:pStyle w:val="CommentText"/>
      </w:pPr>
      <w:r>
        <w:t>function driver authors</w:t>
      </w:r>
      <w:r>
        <w:rPr>
          <w:rStyle w:val="CommentReference"/>
        </w:rPr>
        <w:annotationRef/>
      </w:r>
    </w:p>
  </w:comment>
  <w:comment w:id="13" w:author="Jason Knichel" w:date="2019-02-21T16:42:00Z" w:initials="JK">
    <w:p w14:paraId="46BADD6A" w14:textId="77777777" w:rsidR="006E0FD5" w:rsidRDefault="006E0FD5" w:rsidP="006E0FD5">
      <w:pPr>
        <w:pStyle w:val="CommentText"/>
      </w:pPr>
      <w:r>
        <w:rPr>
          <w:rStyle w:val="CommentReference"/>
        </w:rPr>
        <w:annotationRef/>
      </w:r>
      <w:r>
        <w:t>This talks about our solution, but the section is “Motivation”.  Shouldn’t this be in “Summary”?</w:t>
      </w:r>
    </w:p>
  </w:comment>
  <w:comment w:id="16" w:author="Zac Lockard" w:date="2019-02-12T14:58:00Z" w:initials="ZL">
    <w:p w14:paraId="127AE44F" w14:textId="752E874F" w:rsidR="140D953D" w:rsidRDefault="140D953D">
      <w:pPr>
        <w:pStyle w:val="CommentText"/>
      </w:pPr>
      <w:r>
        <w:t>new filter registration method</w:t>
      </w:r>
      <w:r>
        <w:rPr>
          <w:rStyle w:val="CommentReference"/>
        </w:rPr>
        <w:annotationRef/>
      </w:r>
    </w:p>
  </w:comment>
  <w:comment w:id="17" w:author="Jason Knichel" w:date="2019-02-21T16:48:00Z" w:initials="JK">
    <w:p w14:paraId="56D07393" w14:textId="6BA3B819" w:rsidR="00053097" w:rsidRDefault="00053097">
      <w:pPr>
        <w:pStyle w:val="CommentText"/>
      </w:pPr>
      <w:r>
        <w:rPr>
          <w:rStyle w:val="CommentReference"/>
        </w:rPr>
        <w:annotationRef/>
      </w:r>
      <w:r>
        <w:t xml:space="preserve">what do you mean by “existing installation software”?  If we are talking about only device filters, then really the only way we support getting the filter onto the device is at device installation time. Primarily through an AddReg in the driver itself, though it probably would have worked if a </w:t>
      </w:r>
      <w:proofErr w:type="spellStart"/>
      <w:r>
        <w:t>coinstaller</w:t>
      </w:r>
      <w:proofErr w:type="spellEnd"/>
      <w:r>
        <w:t xml:space="preserve"> mucked with things to try to add the driver (I don’t recommend mentioning a </w:t>
      </w:r>
      <w:proofErr w:type="spellStart"/>
      <w:r>
        <w:t>coinstaller</w:t>
      </w:r>
      <w:proofErr w:type="spellEnd"/>
      <w:r>
        <w:t xml:space="preserve"> trying to do it here).</w:t>
      </w:r>
    </w:p>
  </w:comment>
  <w:comment w:id="18" w:author="Sebastian Lerner" w:date="2019-02-22T11:05:00Z" w:initials="SL">
    <w:p w14:paraId="2006033E" w14:textId="0F2295CA" w:rsidR="00451E4D" w:rsidRDefault="00451E4D">
      <w:pPr>
        <w:pStyle w:val="CommentText"/>
      </w:pPr>
      <w:r>
        <w:rPr>
          <w:rStyle w:val="CommentReference"/>
        </w:rPr>
        <w:annotationRef/>
      </w:r>
      <w:r>
        <w:t xml:space="preserve">I think what I was going for was that legacy filters would still work so INF’s that don’t leverage this </w:t>
      </w:r>
      <w:r w:rsidR="00EC3FF2">
        <w:t xml:space="preserve">new filter registration method will not be broken? I think…I’ll </w:t>
      </w:r>
      <w:r w:rsidR="0069339C">
        <w:t>rework this though to be more clear</w:t>
      </w:r>
    </w:p>
  </w:comment>
  <w:comment w:id="19" w:author="Zac Lockard" w:date="2019-02-12T14:59:00Z" w:initials="ZL">
    <w:p w14:paraId="7784E0EA" w14:textId="14BA3470" w:rsidR="140D953D" w:rsidRDefault="140D953D">
      <w:pPr>
        <w:pStyle w:val="CommentText"/>
      </w:pPr>
      <w:r>
        <w:t>Not sure if we want to elaborate on why this is the case</w:t>
      </w:r>
      <w:r>
        <w:rPr>
          <w:rStyle w:val="CommentReference"/>
        </w:rPr>
        <w:annotationRef/>
      </w:r>
    </w:p>
  </w:comment>
  <w:comment w:id="21" w:author="Zac Lockard" w:date="2019-01-23T18:17:00Z" w:initials="ZL">
    <w:p w14:paraId="7E4B7C50" w14:textId="1881CAA4" w:rsidR="50884735" w:rsidRDefault="50884735">
      <w:r>
        <w:t>Just say declarative filter</w:t>
      </w:r>
      <w:r>
        <w:annotationRef/>
      </w:r>
    </w:p>
  </w:comment>
  <w:comment w:id="22" w:author="Zac Lockard" w:date="2019-02-12T14:59:00Z" w:initials="ZL">
    <w:p w14:paraId="13C699B6" w14:textId="7E532249" w:rsidR="140D953D" w:rsidRDefault="140D953D">
      <w:pPr>
        <w:pStyle w:val="CommentText"/>
      </w:pPr>
      <w:r>
        <w:t>represented by their own respective ordered lists</w:t>
      </w:r>
      <w:r>
        <w:rPr>
          <w:rStyle w:val="CommentReference"/>
        </w:rPr>
        <w:annotationRef/>
      </w:r>
    </w:p>
  </w:comment>
  <w:comment w:id="23" w:author="Jason Knichel" w:date="2019-02-21T16:50:00Z" w:initials="JK">
    <w:p w14:paraId="723992D8" w14:textId="300CE11B" w:rsidR="005106A7" w:rsidRDefault="005106A7">
      <w:pPr>
        <w:pStyle w:val="CommentText"/>
      </w:pPr>
      <w:r>
        <w:rPr>
          <w:rStyle w:val="CommentReference"/>
        </w:rPr>
        <w:annotationRef/>
      </w:r>
      <w:r>
        <w:t>ordered list of what?  Levels? The filters themselves?</w:t>
      </w:r>
    </w:p>
  </w:comment>
  <w:comment w:id="24" w:author="Zac Lockard" w:date="2019-01-23T18:19:00Z" w:initials="ZL">
    <w:p w14:paraId="6298874C" w14:textId="2C8A91A5" w:rsidR="50884735" w:rsidRDefault="50884735">
      <w:r>
        <w:t>It's probably worth mentioning (here or in the following paragraph) that the design goal of this is that filters declare their intent by assigning them to a level (where the level maps to an intent), and that because of this, filters cannot take a dependency on being in a specific position relative to other filters</w:t>
      </w:r>
      <w:r>
        <w:annotationRef/>
      </w:r>
    </w:p>
  </w:comment>
  <w:comment w:id="20" w:author="Jason Knichel" w:date="2019-02-05T10:57:00Z" w:initials="JK">
    <w:p w14:paraId="6D9C6E71" w14:textId="6C2FA773" w:rsidR="00E94F07" w:rsidRDefault="00E94F07">
      <w:pPr>
        <w:pStyle w:val="CommentText"/>
      </w:pPr>
      <w:r>
        <w:rPr>
          <w:rStyle w:val="CommentReference"/>
        </w:rPr>
        <w:annotationRef/>
      </w:r>
      <w:r w:rsidR="000F5626">
        <w:t xml:space="preserve">This should have some mention of </w:t>
      </w:r>
      <w:r w:rsidR="003462A1">
        <w:t>that there is an ordered list for each of upper and lower.</w:t>
      </w:r>
    </w:p>
  </w:comment>
  <w:comment w:id="25" w:author="Luke Angelini" w:date="2019-01-30T17:55:00Z" w:initials="LA">
    <w:p w14:paraId="624C90F5" w14:textId="211260D4" w:rsidR="00D669FA" w:rsidRDefault="00D669FA">
      <w:pPr>
        <w:pStyle w:val="CommentText"/>
      </w:pPr>
      <w:r>
        <w:rPr>
          <w:rStyle w:val="CommentReference"/>
        </w:rPr>
        <w:annotationRef/>
      </w:r>
      <w:r>
        <w:t>Might be nice if you can highlight th</w:t>
      </w:r>
      <w:r w:rsidR="002876B2">
        <w:t>e differences in the stack order.  It took me a moment to identify the difference.  Perhaps there’s value in reiterating more details in text about the image?</w:t>
      </w:r>
    </w:p>
  </w:comment>
  <w:comment w:id="26" w:author="Zac Lockard" w:date="2019-02-12T14:47:00Z" w:initials="ZL">
    <w:p w14:paraId="693F87FC" w14:textId="380E48A2" w:rsidR="3BA0874C" w:rsidRDefault="3BA0874C">
      <w:pPr>
        <w:pStyle w:val="CommentText"/>
      </w:pPr>
      <w:r>
        <w:t>In this diagram, both level A and level B are upper filters.  We should probably show that in the green box</w:t>
      </w:r>
      <w:r>
        <w:rPr>
          <w:rStyle w:val="CommentReference"/>
        </w:rPr>
        <w:annotationRef/>
      </w:r>
    </w:p>
  </w:comment>
  <w:comment w:id="27" w:author="Zac Lockard" w:date="2019-02-13T17:59:00Z" w:initials="ZL">
    <w:p w14:paraId="620B201D" w14:textId="2D1014C7" w:rsidR="008D772E" w:rsidRDefault="008D772E">
      <w:pPr>
        <w:pStyle w:val="CommentText"/>
      </w:pPr>
      <w:r>
        <w:rPr>
          <w:rStyle w:val="CommentReference"/>
        </w:rPr>
        <w:annotationRef/>
      </w:r>
      <w:r>
        <w:t>Two filter levels?</w:t>
      </w:r>
    </w:p>
  </w:comment>
  <w:comment w:id="28" w:author="Jason Knichel" w:date="2019-02-21T16:51:00Z" w:initials="JK">
    <w:p w14:paraId="0B9B9FEF" w14:textId="28FD0F92" w:rsidR="00DB7699" w:rsidRDefault="00DB7699">
      <w:pPr>
        <w:pStyle w:val="CommentText"/>
      </w:pPr>
      <w:r>
        <w:rPr>
          <w:rStyle w:val="CommentReference"/>
        </w:rPr>
        <w:annotationRef/>
      </w:r>
      <w:r>
        <w:t>Upper filter levels?</w:t>
      </w:r>
    </w:p>
  </w:comment>
  <w:comment w:id="29" w:author="Zac Lockard" w:date="2019-02-13T18:00:00Z" w:initials="ZL">
    <w:p w14:paraId="120A4190" w14:textId="7185C468" w:rsidR="005D170B" w:rsidRDefault="005D170B">
      <w:pPr>
        <w:pStyle w:val="CommentText"/>
      </w:pPr>
      <w:r>
        <w:rPr>
          <w:rStyle w:val="CommentReference"/>
        </w:rPr>
        <w:annotationRef/>
      </w:r>
      <w:r>
        <w:t>A and B (in that order)</w:t>
      </w:r>
    </w:p>
  </w:comment>
  <w:comment w:id="30" w:author="Zac Lockard" w:date="2019-01-23T18:22:00Z" w:initials="ZL">
    <w:p w14:paraId="7648C442" w14:textId="77777777" w:rsidR="15C69D4F" w:rsidRDefault="15C69D4F">
      <w:pPr>
        <w:pStyle w:val="CommentText"/>
      </w:pPr>
      <w:r>
        <w:t>Maybe it would help to first give this abstract example above, then come up with something more concrete right after - where the levels are named and the filters look like they're functional, etc.</w:t>
      </w:r>
      <w:r>
        <w:rPr>
          <w:rStyle w:val="CommentReference"/>
        </w:rPr>
        <w:annotationRef/>
      </w:r>
    </w:p>
  </w:comment>
  <w:comment w:id="31" w:author="Zac Lockard" w:date="2019-02-13T18:03:00Z" w:initials="ZL">
    <w:p w14:paraId="59DF5812" w14:textId="77777777" w:rsidR="00B131AD" w:rsidRDefault="00B131AD">
      <w:pPr>
        <w:pStyle w:val="CommentText"/>
      </w:pPr>
      <w:r>
        <w:rPr>
          <w:rStyle w:val="CommentReference"/>
        </w:rPr>
        <w:annotationRef/>
      </w:r>
      <w:r>
        <w:t xml:space="preserve">I think we should come up with better names here.  </w:t>
      </w:r>
      <w:proofErr w:type="spellStart"/>
      <w:r>
        <w:t>EncryptionFilter</w:t>
      </w:r>
      <w:proofErr w:type="spellEnd"/>
      <w:r w:rsidR="002718CE">
        <w:t>, LowerFilter2.</w:t>
      </w:r>
    </w:p>
    <w:p w14:paraId="5D21F4C9" w14:textId="77777777" w:rsidR="002718CE" w:rsidRDefault="002718CE">
      <w:pPr>
        <w:pStyle w:val="CommentText"/>
      </w:pPr>
    </w:p>
    <w:p w14:paraId="11070AD0" w14:textId="77777777" w:rsidR="002718CE" w:rsidRDefault="002718CE">
      <w:pPr>
        <w:pStyle w:val="CommentText"/>
      </w:pPr>
      <w:r>
        <w:t>Also let’s not name the level default</w:t>
      </w:r>
      <w:r w:rsidR="00371134">
        <w:t>, let’s give it some purpose and indicate that it’s the default.  Maybe:  Monitoring (Default)</w:t>
      </w:r>
    </w:p>
    <w:p w14:paraId="03B671AC" w14:textId="77777777" w:rsidR="00E06465" w:rsidRDefault="00E06465">
      <w:pPr>
        <w:pStyle w:val="CommentText"/>
      </w:pPr>
    </w:p>
    <w:p w14:paraId="762C284E" w14:textId="404DD5B9" w:rsidR="00E06465" w:rsidRDefault="00E06465">
      <w:pPr>
        <w:pStyle w:val="CommentText"/>
      </w:pPr>
      <w:r>
        <w:t>Change Lower to “Encryption”</w:t>
      </w:r>
    </w:p>
  </w:comment>
  <w:comment w:id="32" w:author="Jason Knichel" w:date="2019-02-05T10:47:00Z" w:initials="JK">
    <w:p w14:paraId="52AD8099" w14:textId="1CAB4217" w:rsidR="0082592B" w:rsidRDefault="0082592B">
      <w:pPr>
        <w:pStyle w:val="CommentText"/>
      </w:pPr>
      <w:r>
        <w:rPr>
          <w:rStyle w:val="CommentReference"/>
        </w:rPr>
        <w:annotationRef/>
      </w:r>
      <w:r>
        <w:t xml:space="preserve">This example is glossing over the fact that something needs to determine whether those filter names are </w:t>
      </w:r>
      <w:r w:rsidR="00E6363A">
        <w:t>lower or upper</w:t>
      </w:r>
      <w:r w:rsidR="0036157E">
        <w:t xml:space="preserve"> filters compared to the function driver.  </w:t>
      </w:r>
      <w:r w:rsidR="008F0F71">
        <w:t>This just shows them as lower filters without anything marking them as lower, so a reader might be confused about how you add an upper filter.</w:t>
      </w:r>
    </w:p>
  </w:comment>
  <w:comment w:id="33" w:author="Sebastian Lerner" w:date="2019-02-05T14:57:00Z" w:initials="SL">
    <w:p w14:paraId="4F6CDB37" w14:textId="515FAF12" w:rsidR="00427810" w:rsidRDefault="00427810">
      <w:pPr>
        <w:pStyle w:val="CommentText"/>
      </w:pPr>
      <w:r>
        <w:rPr>
          <w:rStyle w:val="CommentReference"/>
        </w:rPr>
        <w:annotationRef/>
      </w:r>
      <w:r>
        <w:t xml:space="preserve">Ah, I see, </w:t>
      </w:r>
      <w:r w:rsidR="0091431B">
        <w:t>I can try and come up with a way to denote that in the example</w:t>
      </w:r>
    </w:p>
  </w:comment>
  <w:comment w:id="34" w:author="Luke Angelini" w:date="2019-01-30T17:58:00Z" w:initials="LA">
    <w:p w14:paraId="14A9C3C7" w14:textId="7163A32C" w:rsidR="005A27DD" w:rsidRDefault="005A27DD">
      <w:pPr>
        <w:pStyle w:val="CommentText"/>
      </w:pPr>
      <w:r>
        <w:rPr>
          <w:rStyle w:val="CommentReference"/>
        </w:rPr>
        <w:annotationRef/>
      </w:r>
      <w:r>
        <w:t>The image indicates that it establishes lower and upper, not lower and default</w:t>
      </w:r>
      <w:r w:rsidR="00AD6A61">
        <w:t xml:space="preserve"> am I mis interpreting?</w:t>
      </w:r>
    </w:p>
  </w:comment>
  <w:comment w:id="35" w:author="Sebastian Lerner" w:date="2019-01-31T09:32:00Z" w:initials="SL">
    <w:p w14:paraId="6EF0CB2B" w14:textId="656E94BF" w:rsidR="00D443B0" w:rsidRDefault="00D443B0">
      <w:pPr>
        <w:pStyle w:val="CommentText"/>
      </w:pPr>
      <w:r>
        <w:rPr>
          <w:rStyle w:val="CommentReference"/>
        </w:rPr>
        <w:annotationRef/>
      </w:r>
      <w:r>
        <w:t>Tried to clean up the examples</w:t>
      </w:r>
      <w:r w:rsidR="0079649F">
        <w:t xml:space="preserve"> to make some more sense</w:t>
      </w:r>
    </w:p>
  </w:comment>
  <w:comment w:id="37" w:author="Luke Angelini" w:date="2019-01-30T17:59:00Z" w:initials="LA">
    <w:p w14:paraId="1D139E04" w14:textId="41CEDD80" w:rsidR="00D244F5" w:rsidRDefault="00D244F5">
      <w:pPr>
        <w:pStyle w:val="CommentText"/>
      </w:pPr>
      <w:r>
        <w:rPr>
          <w:rStyle w:val="CommentReference"/>
        </w:rPr>
        <w:annotationRef/>
      </w:r>
      <w:r>
        <w:t xml:space="preserve">Your previous example indicated that it could go Encrypt to default </w:t>
      </w:r>
      <w:r w:rsidR="00A4307E">
        <w:t xml:space="preserve">or </w:t>
      </w:r>
      <w:proofErr w:type="spellStart"/>
      <w:r w:rsidR="00A4307E">
        <w:t>vise</w:t>
      </w:r>
      <w:proofErr w:type="spellEnd"/>
      <w:r w:rsidR="00A4307E">
        <w:t xml:space="preserve"> versa, but here you say it’s a specific order?</w:t>
      </w:r>
    </w:p>
  </w:comment>
  <w:comment w:id="36" w:author="Jason Knichel" w:date="2019-02-05T10:51:00Z" w:initials="JK">
    <w:p w14:paraId="2CE38A9E" w14:textId="2E6CAFED" w:rsidR="00680DB3" w:rsidRDefault="00680DB3">
      <w:pPr>
        <w:pStyle w:val="CommentText"/>
      </w:pPr>
      <w:r>
        <w:rPr>
          <w:rStyle w:val="CommentReference"/>
        </w:rPr>
        <w:annotationRef/>
      </w:r>
      <w:r w:rsidR="008A6314">
        <w:t xml:space="preserve">I think this depiction is confusing with your previous example.  </w:t>
      </w:r>
      <w:r w:rsidR="003F1E3A">
        <w:t xml:space="preserve">You are saying the first filter comes “first” in terms of receiving IO, so it is higher in the stack.  However, </w:t>
      </w:r>
      <w:r w:rsidR="00541FF4">
        <w:t>in</w:t>
      </w:r>
      <w:r w:rsidR="003F1E3A">
        <w:t xml:space="preserve"> the previous example, you said the </w:t>
      </w:r>
      <w:proofErr w:type="gramStart"/>
      <w:r w:rsidR="003F1E3A">
        <w:t xml:space="preserve">ordering </w:t>
      </w:r>
      <w:r w:rsidR="00915C44">
        <w:t xml:space="preserve"> is</w:t>
      </w:r>
      <w:proofErr w:type="gramEnd"/>
      <w:r w:rsidR="00915C44">
        <w:t xml:space="preserve"> Filter 3, Filter 5, Filter 4, Filter 1… </w:t>
      </w:r>
      <w:r w:rsidR="00272642">
        <w:t xml:space="preserve">but that wasn’t displayed in a stack form.  </w:t>
      </w:r>
      <w:proofErr w:type="gramStart"/>
      <w:r w:rsidR="00272642">
        <w:t>So</w:t>
      </w:r>
      <w:proofErr w:type="gramEnd"/>
      <w:r w:rsidR="00272642">
        <w:t xml:space="preserve"> does that put filter 3 on the bottom of the stack or right next to the function driver?  </w:t>
      </w:r>
      <w:r w:rsidR="00A14441">
        <w:t>I think both examples should display the ordering in the same way; either in a horizontal list (and the previous example should include where the function driver is) or in a vertical stack</w:t>
      </w:r>
    </w:p>
  </w:comment>
  <w:comment w:id="38" w:author="Jason Knichel" w:date="2019-02-21T16:56:00Z" w:initials="JK">
    <w:p w14:paraId="5B91D545" w14:textId="49FD6372" w:rsidR="00372299" w:rsidRDefault="00372299">
      <w:pPr>
        <w:pStyle w:val="CommentText"/>
      </w:pPr>
      <w:r>
        <w:rPr>
          <w:rStyle w:val="CommentReference"/>
        </w:rPr>
        <w:annotationRef/>
      </w:r>
      <w:r>
        <w:t>I think this deserves an explanatory sentence or two saying that if a filter declares itself to be in an explicit level that does not exist, the filter does not end up in the device stack</w:t>
      </w:r>
      <w:r w:rsidR="00F5707E">
        <w:t xml:space="preserve"> (assuming that is what happens.  I don’t recall what Zac decided, but that is what this paragraph/diagram seem to be implying).</w:t>
      </w:r>
    </w:p>
  </w:comment>
  <w:comment w:id="39" w:author="Zac Lockard" w:date="2019-02-21T17:05:00Z" w:initials="ZL">
    <w:p w14:paraId="089BF38C" w14:textId="50AF74AC" w:rsidR="1802DD6B" w:rsidRDefault="1802DD6B">
      <w:pPr>
        <w:pStyle w:val="CommentText"/>
      </w:pPr>
      <w:r>
        <w:fldChar w:fldCharType="begin"/>
      </w:r>
      <w:r>
        <w:instrText xml:space="preserve"> HYPERLINK "mailto:jknichel@ntdev.microsoft.com"</w:instrText>
      </w:r>
      <w:bookmarkStart w:id="41" w:name="_@_45CB4749A8E34F1687DB752857340964Z"/>
      <w:r>
        <w:fldChar w:fldCharType="separate"/>
      </w:r>
      <w:r w:rsidRPr="1802DD6B">
        <w:rPr>
          <w:rStyle w:val="Mention"/>
          <w:noProof/>
        </w:rPr>
        <w:t>@Jason Knichel</w:t>
      </w:r>
      <w:r>
        <w:fldChar w:fldCharType="end"/>
      </w:r>
      <w:bookmarkEnd w:id="41"/>
      <w:r>
        <w:t xml:space="preserve"> Yes, that's what happens.  Agreed on more explanation</w:t>
      </w:r>
      <w:r>
        <w:rPr>
          <w:rStyle w:val="CommentReference"/>
        </w:rPr>
        <w:annotationRef/>
      </w:r>
    </w:p>
  </w:comment>
  <w:comment w:id="40" w:author="Zac Lockard" w:date="2019-02-13T18:05:00Z" w:initials="ZL">
    <w:p w14:paraId="050D00B6" w14:textId="479587C6" w:rsidR="00E06465" w:rsidRDefault="00E06465">
      <w:pPr>
        <w:pStyle w:val="CommentText"/>
      </w:pPr>
      <w:r>
        <w:rPr>
          <w:rStyle w:val="CommentReference"/>
        </w:rPr>
        <w:annotationRef/>
      </w:r>
      <w:r>
        <w:t>We should change the filter level name to “Encryption” – it’s how we envisioned using this, plus it makes it obvious that you’re removing support for encryption filters</w:t>
      </w:r>
    </w:p>
  </w:comment>
  <w:comment w:id="42" w:author="Sebastian Lerner" w:date="2019-01-29T13:52:00Z" w:initials="SL">
    <w:p w14:paraId="17147737" w14:textId="6CE9C7E8" w:rsidR="00EA33D1" w:rsidRDefault="00EA33D1">
      <w:pPr>
        <w:pStyle w:val="CommentText"/>
      </w:pPr>
      <w:r>
        <w:rPr>
          <w:rStyle w:val="CommentReference"/>
        </w:rPr>
        <w:annotationRef/>
      </w:r>
      <w:r>
        <w:fldChar w:fldCharType="begin"/>
      </w:r>
      <w:r>
        <w:instrText xml:space="preserve"> HYPERLINK "mailto:Zac.Lockard@microsoft.com" </w:instrText>
      </w:r>
      <w:bookmarkStart w:id="44" w:name="_@_7F30E292BE294D39A5DEA38E83E1134AZ"/>
      <w:r>
        <w:rPr>
          <w:rStyle w:val="Mention"/>
        </w:rPr>
        <w:fldChar w:fldCharType="separate"/>
      </w:r>
      <w:bookmarkEnd w:id="44"/>
      <w:r w:rsidRPr="00EA33D1">
        <w:rPr>
          <w:rStyle w:val="Mention"/>
          <w:noProof/>
        </w:rPr>
        <w:t>@Zac Lockard</w:t>
      </w:r>
      <w:r>
        <w:fldChar w:fldCharType="end"/>
      </w:r>
      <w:r>
        <w:t xml:space="preserve"> do these two new diagrams make more </w:t>
      </w:r>
      <w:proofErr w:type="gramStart"/>
      <w:r>
        <w:t>sense?...</w:t>
      </w:r>
      <w:proofErr w:type="gramEnd"/>
      <w:r>
        <w:t>or more confusing</w:t>
      </w:r>
    </w:p>
  </w:comment>
  <w:comment w:id="43" w:author="Luke Angelini" w:date="2019-01-30T18:01:00Z" w:initials="LA">
    <w:p w14:paraId="09851260" w14:textId="2BD38BEE" w:rsidR="00D32481" w:rsidRDefault="00D32481">
      <w:pPr>
        <w:pStyle w:val="CommentText"/>
      </w:pPr>
      <w:r>
        <w:rPr>
          <w:rStyle w:val="CommentReference"/>
        </w:rPr>
        <w:annotationRef/>
      </w:r>
      <w:r>
        <w:t xml:space="preserve">I think I’m more confused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A27771">
        <w:t>.  Does blue mean something different from red?</w:t>
      </w:r>
    </w:p>
  </w:comment>
  <w:comment w:id="46" w:author="Zac Lockard" w:date="2019-02-13T18:17:00Z" w:initials="ZL">
    <w:p w14:paraId="048F63EE" w14:textId="27756FD9" w:rsidR="00353B1A" w:rsidRDefault="00353B1A">
      <w:pPr>
        <w:pStyle w:val="CommentText"/>
      </w:pPr>
      <w:r>
        <w:rPr>
          <w:rStyle w:val="CommentReference"/>
        </w:rPr>
        <w:annotationRef/>
      </w:r>
      <w:r>
        <w:t>Should come up with a better section title</w:t>
      </w:r>
    </w:p>
  </w:comment>
  <w:comment w:id="47" w:author="Luke Angelini" w:date="2019-01-30T18:04:00Z" w:initials="LA">
    <w:p w14:paraId="6DE07998" w14:textId="77777777" w:rsidR="003C16FF" w:rsidRDefault="003C16FF" w:rsidP="003C16FF">
      <w:pPr>
        <w:pStyle w:val="CommentText"/>
      </w:pPr>
      <w:r>
        <w:rPr>
          <w:rStyle w:val="CommentReference"/>
        </w:rPr>
        <w:annotationRef/>
      </w:r>
      <w:r>
        <w:t>This is true for any time a filter is added, not just via an extension, no?</w:t>
      </w:r>
    </w:p>
  </w:comment>
  <w:comment w:id="48" w:author="Jason Knichel" w:date="2019-02-05T10:58:00Z" w:initials="JK">
    <w:p w14:paraId="370AB3E5" w14:textId="7C225A76" w:rsidR="00F657E5" w:rsidRDefault="00F657E5">
      <w:pPr>
        <w:pStyle w:val="CommentText"/>
      </w:pPr>
      <w:r>
        <w:rPr>
          <w:rStyle w:val="CommentReference"/>
        </w:rPr>
        <w:annotationRef/>
      </w:r>
      <w:r>
        <w:t>You mean base INF?  The function driver is a driver in the device stack of the device.</w:t>
      </w:r>
      <w:r w:rsidR="00987E40">
        <w:t xml:space="preserve">  Given that we are talking about filter drivers and function drivers in relation to a stack, we have to be crisp about our usage of what a “function driver” means vs a “base INF”.</w:t>
      </w:r>
    </w:p>
  </w:comment>
  <w:comment w:id="49" w:author="Zac Lockard" w:date="2019-01-23T18:24:00Z" w:initials="ZL">
    <w:p w14:paraId="34532072" w14:textId="06B2D696" w:rsidR="50884735" w:rsidRDefault="50884735">
      <w:r>
        <w:t>It's unclear from this wording that this is because you put C at the end.  Maybe a follow-up example where it goes A, C, B and say they'll be inserted between A's filters and B's filters</w:t>
      </w:r>
      <w:r>
        <w:annotationRef/>
      </w:r>
    </w:p>
  </w:comment>
  <w:comment w:id="50" w:author="Zac Lockard" w:date="2019-01-23T18:25:00Z" w:initials="ZL">
    <w:p w14:paraId="2A69EB33" w14:textId="75247E9E" w:rsidR="50884735" w:rsidRDefault="50884735">
      <w:r>
        <w:t>Should probably give an example of why someone might not specify a level and instead specify a position</w:t>
      </w:r>
      <w:r>
        <w:annotationRef/>
      </w:r>
    </w:p>
  </w:comment>
  <w:comment w:id="51" w:author="Sebastian Lerner" w:date="2019-01-24T13:52:00Z" w:initials="SL">
    <w:p w14:paraId="5CD1C2B3" w14:textId="1DFE112F" w:rsidR="00F16B47" w:rsidRDefault="00F16B47">
      <w:pPr>
        <w:pStyle w:val="CommentText"/>
      </w:pPr>
      <w:r>
        <w:rPr>
          <w:rStyle w:val="CommentReference"/>
        </w:rPr>
        <w:annotationRef/>
      </w:r>
      <w:r>
        <w:t xml:space="preserve">What is a </w:t>
      </w:r>
    </w:p>
  </w:comment>
  <w:comment w:id="52" w:author="Zac Lockard" w:date="2019-01-24T13:54:00Z" w:initials="ZL">
    <w:p w14:paraId="7987A1D4" w14:textId="0D81F3E1" w:rsidR="32C4192A" w:rsidRDefault="32C4192A">
      <w:pPr>
        <w:pStyle w:val="CommentText"/>
      </w:pPr>
      <w:r>
        <w:t>Or the base INF doesn't actually define any levels - you just say "I want to be an upper filter"</w:t>
      </w:r>
      <w:r>
        <w:rPr>
          <w:rStyle w:val="CommentReference"/>
        </w:rPr>
        <w:annotationRef/>
      </w:r>
    </w:p>
  </w:comment>
  <w:comment w:id="53" w:author="Luke Angelini" w:date="2019-01-30T18:03:00Z" w:initials="LA">
    <w:p w14:paraId="679FC4B7" w14:textId="5161B475" w:rsidR="00CD24D3" w:rsidRDefault="00CD24D3">
      <w:pPr>
        <w:pStyle w:val="CommentText"/>
      </w:pPr>
      <w:r>
        <w:rPr>
          <w:rStyle w:val="CommentReference"/>
        </w:rPr>
        <w:annotationRef/>
      </w:r>
      <w:r>
        <w:t xml:space="preserve">Maybe simply change the default filter level rather than change the order.  I think that might help </w:t>
      </w:r>
      <w:r w:rsidR="00556B8F">
        <w:t>catch the change in the two examples more readily.</w:t>
      </w:r>
    </w:p>
  </w:comment>
  <w:comment w:id="54" w:author="Jason Knichel" w:date="2019-02-21T16:58:00Z" w:initials="JK">
    <w:p w14:paraId="163ECCA2" w14:textId="7D3F2177" w:rsidR="00D6328F" w:rsidRDefault="00D6328F">
      <w:pPr>
        <w:pStyle w:val="CommentText"/>
      </w:pPr>
      <w:r>
        <w:rPr>
          <w:rStyle w:val="CommentReference"/>
        </w:rPr>
        <w:annotationRef/>
      </w:r>
      <w:r>
        <w:t xml:space="preserve">The “OR” applies to you can specify </w:t>
      </w:r>
      <w:proofErr w:type="spellStart"/>
      <w:r>
        <w:t>FilterLevel</w:t>
      </w:r>
      <w:proofErr w:type="spellEnd"/>
      <w:r>
        <w:t xml:space="preserve"> OR </w:t>
      </w:r>
      <w:proofErr w:type="spellStart"/>
      <w:r>
        <w:t>FilterPosition</w:t>
      </w:r>
      <w:proofErr w:type="spellEnd"/>
      <w:r>
        <w:t xml:space="preserve">, right?  What you are </w:t>
      </w:r>
      <w:proofErr w:type="spellStart"/>
      <w:r>
        <w:t>OR’ing</w:t>
      </w:r>
      <w:proofErr w:type="spellEnd"/>
      <w:r>
        <w:t xml:space="preserve"> isn’t clear here.</w:t>
      </w:r>
    </w:p>
  </w:comment>
  <w:comment w:id="55" w:author="Jason Knichel" w:date="2019-02-21T17:01:00Z" w:initials="JK">
    <w:p w14:paraId="34670635" w14:textId="41B71C88" w:rsidR="009B4592" w:rsidRDefault="009B4592">
      <w:pPr>
        <w:pStyle w:val="CommentText"/>
      </w:pPr>
      <w:r>
        <w:rPr>
          <w:rStyle w:val="CommentReference"/>
        </w:rPr>
        <w:annotationRef/>
      </w:r>
      <w:r>
        <w:t>“and should be left empty or set to 0”?</w:t>
      </w:r>
    </w:p>
  </w:comment>
  <w:comment w:id="57" w:author="Jason Knichel" w:date="2019-02-25T15:39:00Z" w:initials="JK">
    <w:p w14:paraId="0D8989A8" w14:textId="4870BF7C" w:rsidR="00563BBA" w:rsidRDefault="00563BBA">
      <w:pPr>
        <w:pStyle w:val="CommentText"/>
      </w:pPr>
      <w:r>
        <w:rPr>
          <w:rStyle w:val="CommentReference"/>
        </w:rPr>
        <w:annotationRef/>
      </w:r>
      <w:r>
        <w:t>Device filter, defined by the base INF</w:t>
      </w:r>
    </w:p>
  </w:comment>
  <w:comment w:id="59" w:author="Sebastian Lerner" w:date="2019-01-25T16:10:00Z" w:initials="SL">
    <w:p w14:paraId="61067C94" w14:textId="77777777" w:rsidR="004D7B0B" w:rsidRDefault="004D7B0B" w:rsidP="004D7B0B">
      <w:pPr>
        <w:pStyle w:val="CommentText"/>
      </w:pPr>
      <w:r>
        <w:t>Zac to add more and cleanup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0432D0" w15:done="1"/>
  <w15:commentEx w15:paraId="22419E26" w15:paraIdParent="4E0432D0" w15:done="1"/>
  <w15:commentEx w15:paraId="64CC10C4" w15:done="1"/>
  <w15:commentEx w15:paraId="2236AB2C" w15:done="1"/>
  <w15:commentEx w15:paraId="26517EFE" w15:done="1"/>
  <w15:commentEx w15:paraId="1F819F1B" w15:done="1"/>
  <w15:commentEx w15:paraId="73CB7776" w15:done="1"/>
  <w15:commentEx w15:paraId="4AC19790" w15:done="1"/>
  <w15:commentEx w15:paraId="7FE05776" w15:done="1"/>
  <w15:commentEx w15:paraId="5C883623" w15:done="1"/>
  <w15:commentEx w15:paraId="7091C8AF" w15:paraIdParent="5C883623" w15:done="1"/>
  <w15:commentEx w15:paraId="61824DD2" w15:done="1"/>
  <w15:commentEx w15:paraId="5EF060B5" w15:done="1"/>
  <w15:commentEx w15:paraId="46BADD6A" w15:done="1"/>
  <w15:commentEx w15:paraId="127AE44F" w15:done="1"/>
  <w15:commentEx w15:paraId="56D07393" w15:done="1"/>
  <w15:commentEx w15:paraId="2006033E" w15:paraIdParent="56D07393" w15:done="1"/>
  <w15:commentEx w15:paraId="7784E0EA" w15:done="1"/>
  <w15:commentEx w15:paraId="7E4B7C50" w15:done="1"/>
  <w15:commentEx w15:paraId="13C699B6" w15:done="1"/>
  <w15:commentEx w15:paraId="723992D8" w15:done="1"/>
  <w15:commentEx w15:paraId="6298874C" w15:done="1"/>
  <w15:commentEx w15:paraId="6D9C6E71" w15:done="1"/>
  <w15:commentEx w15:paraId="624C90F5" w15:done="1"/>
  <w15:commentEx w15:paraId="693F87FC" w15:done="1"/>
  <w15:commentEx w15:paraId="620B201D" w15:done="1"/>
  <w15:commentEx w15:paraId="0B9B9FEF" w15:done="1"/>
  <w15:commentEx w15:paraId="120A4190" w15:done="1"/>
  <w15:commentEx w15:paraId="7648C442" w15:done="1"/>
  <w15:commentEx w15:paraId="762C284E" w15:done="1"/>
  <w15:commentEx w15:paraId="52AD8099" w15:done="1"/>
  <w15:commentEx w15:paraId="4F6CDB37" w15:paraIdParent="52AD8099" w15:done="1"/>
  <w15:commentEx w15:paraId="14A9C3C7" w15:done="1"/>
  <w15:commentEx w15:paraId="6EF0CB2B" w15:paraIdParent="14A9C3C7" w15:done="1"/>
  <w15:commentEx w15:paraId="1D139E04" w15:done="1"/>
  <w15:commentEx w15:paraId="2CE38A9E" w15:done="1"/>
  <w15:commentEx w15:paraId="5B91D545" w15:done="1"/>
  <w15:commentEx w15:paraId="089BF38C" w15:paraIdParent="5B91D545" w15:done="1"/>
  <w15:commentEx w15:paraId="050D00B6" w15:done="1"/>
  <w15:commentEx w15:paraId="17147737" w15:done="1"/>
  <w15:commentEx w15:paraId="09851260" w15:paraIdParent="17147737" w15:done="1"/>
  <w15:commentEx w15:paraId="048F63EE" w15:done="1"/>
  <w15:commentEx w15:paraId="6DE07998" w15:done="1"/>
  <w15:commentEx w15:paraId="370AB3E5" w15:done="1"/>
  <w15:commentEx w15:paraId="34532072" w15:done="1"/>
  <w15:commentEx w15:paraId="2A69EB33" w15:done="1"/>
  <w15:commentEx w15:paraId="5CD1C2B3" w15:paraIdParent="2A69EB33" w15:done="1"/>
  <w15:commentEx w15:paraId="7987A1D4" w15:paraIdParent="2A69EB33" w15:done="1"/>
  <w15:commentEx w15:paraId="679FC4B7" w15:done="1"/>
  <w15:commentEx w15:paraId="163ECCA2" w15:done="1"/>
  <w15:commentEx w15:paraId="34670635" w15:done="1"/>
  <w15:commentEx w15:paraId="0D8989A8" w15:done="1"/>
  <w15:commentEx w15:paraId="61067C9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0432D0" w16cid:durableId="2003E682"/>
  <w16cid:commentId w16cid:paraId="22419E26" w16cid:durableId="20042321"/>
  <w16cid:commentId w16cid:paraId="64CC10C4" w16cid:durableId="201953B6"/>
  <w16cid:commentId w16cid:paraId="2236AB2C" w16cid:durableId="4FE5B384"/>
  <w16cid:commentId w16cid:paraId="26517EFE" w16cid:durableId="201E838D"/>
  <w16cid:commentId w16cid:paraId="1F819F1B" w16cid:durableId="201E838C"/>
  <w16cid:commentId w16cid:paraId="73CB7776" w16cid:durableId="201E83D3"/>
  <w16cid:commentId w16cid:paraId="4AC19790" w16cid:durableId="201E838B"/>
  <w16cid:commentId w16cid:paraId="7FE05776" w16cid:durableId="201E838A"/>
  <w16cid:commentId w16cid:paraId="5C883623" w16cid:durableId="201E8389"/>
  <w16cid:commentId w16cid:paraId="7091C8AF" w16cid:durableId="201E8388"/>
  <w16cid:commentId w16cid:paraId="61824DD2" w16cid:durableId="201E8390"/>
  <w16cid:commentId w16cid:paraId="5EF060B5" w16cid:durableId="201E838F"/>
  <w16cid:commentId w16cid:paraId="46BADD6A" w16cid:durableId="201E838E"/>
  <w16cid:commentId w16cid:paraId="127AE44F" w16cid:durableId="753BACA5"/>
  <w16cid:commentId w16cid:paraId="56D07393" w16cid:durableId="205065E1"/>
  <w16cid:commentId w16cid:paraId="2006033E" w16cid:durableId="201A55FC"/>
  <w16cid:commentId w16cid:paraId="7784E0EA" w16cid:durableId="26E6DE59"/>
  <w16cid:commentId w16cid:paraId="7E4B7C50" w16cid:durableId="5171FCFA"/>
  <w16cid:commentId w16cid:paraId="13C699B6" w16cid:durableId="4EC4167B"/>
  <w16cid:commentId w16cid:paraId="723992D8" w16cid:durableId="20195546"/>
  <w16cid:commentId w16cid:paraId="6298874C" w16cid:durableId="67395966"/>
  <w16cid:commentId w16cid:paraId="6D9C6E71" w16cid:durableId="2003EAB7"/>
  <w16cid:commentId w16cid:paraId="624C90F5" w16cid:durableId="1FFC63A0"/>
  <w16cid:commentId w16cid:paraId="693F87FC" w16cid:durableId="4F7ABE3C"/>
  <w16cid:commentId w16cid:paraId="620B201D" w16cid:durableId="200ED967"/>
  <w16cid:commentId w16cid:paraId="0B9B9FEF" w16cid:durableId="201955A6"/>
  <w16cid:commentId w16cid:paraId="120A4190" w16cid:durableId="200ED9CB"/>
  <w16cid:commentId w16cid:paraId="7648C442" w16cid:durableId="76983424"/>
  <w16cid:commentId w16cid:paraId="762C284E" w16cid:durableId="200EDA61"/>
  <w16cid:commentId w16cid:paraId="52AD8099" w16cid:durableId="2003E85F"/>
  <w16cid:commentId w16cid:paraId="4F6CDB37" w16cid:durableId="200422F1"/>
  <w16cid:commentId w16cid:paraId="14A9C3C7" w16cid:durableId="1FFC6432"/>
  <w16cid:commentId w16cid:paraId="6EF0CB2B" w16cid:durableId="1FFD3F40"/>
  <w16cid:commentId w16cid:paraId="1D139E04" w16cid:durableId="1FFC6469"/>
  <w16cid:commentId w16cid:paraId="2CE38A9E" w16cid:durableId="2003E917"/>
  <w16cid:commentId w16cid:paraId="5B91D545" w16cid:durableId="201956AB"/>
  <w16cid:commentId w16cid:paraId="089BF38C" w16cid:durableId="5265932B"/>
  <w16cid:commentId w16cid:paraId="050D00B6" w16cid:durableId="200EDAF5"/>
  <w16cid:commentId w16cid:paraId="17147737" w16cid:durableId="2003E49E"/>
  <w16cid:commentId w16cid:paraId="09851260" w16cid:durableId="1FFC64DF"/>
  <w16cid:commentId w16cid:paraId="048F63EE" w16cid:durableId="200EDDB2"/>
  <w16cid:commentId w16cid:paraId="6DE07998" w16cid:durableId="201951E3"/>
  <w16cid:commentId w16cid:paraId="370AB3E5" w16cid:durableId="2003EAEC"/>
  <w16cid:commentId w16cid:paraId="34532072" w16cid:durableId="6E25D87E"/>
  <w16cid:commentId w16cid:paraId="2A69EB33" w16cid:durableId="54DF9ABC"/>
  <w16cid:commentId w16cid:paraId="5CD1C2B3" w16cid:durableId="1FF44181"/>
  <w16cid:commentId w16cid:paraId="7987A1D4" w16cid:durableId="6C22DBFD"/>
  <w16cid:commentId w16cid:paraId="679FC4B7" w16cid:durableId="1FFC655B"/>
  <w16cid:commentId w16cid:paraId="163ECCA2" w16cid:durableId="2019574E"/>
  <w16cid:commentId w16cid:paraId="34670635" w16cid:durableId="201957E4"/>
  <w16cid:commentId w16cid:paraId="0D8989A8" w16cid:durableId="201E8AC4"/>
  <w16cid:commentId w16cid:paraId="61067C94" w16cid:durableId="1FF5B3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5DDFA" w14:textId="77777777" w:rsidR="00F147CE" w:rsidRDefault="00F147CE" w:rsidP="00022CE4">
      <w:pPr>
        <w:spacing w:after="0" w:line="240" w:lineRule="auto"/>
      </w:pPr>
      <w:r>
        <w:separator/>
      </w:r>
    </w:p>
  </w:endnote>
  <w:endnote w:type="continuationSeparator" w:id="0">
    <w:p w14:paraId="4CF94920" w14:textId="77777777" w:rsidR="00F147CE" w:rsidRDefault="00F147CE" w:rsidP="00022CE4">
      <w:pPr>
        <w:spacing w:after="0" w:line="240" w:lineRule="auto"/>
      </w:pPr>
      <w:r>
        <w:continuationSeparator/>
      </w:r>
    </w:p>
  </w:endnote>
  <w:endnote w:type="continuationNotice" w:id="1">
    <w:p w14:paraId="002C2E57" w14:textId="77777777" w:rsidR="00F147CE" w:rsidRDefault="00F147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7139" w14:textId="77777777" w:rsidR="00D340E1" w:rsidRDefault="00D34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BEB3C" w14:textId="77777777" w:rsidR="00D340E1" w:rsidRDefault="00D340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D33DC" w14:textId="77777777" w:rsidR="00D340E1" w:rsidRDefault="00D34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A0864" w14:textId="77777777" w:rsidR="00F147CE" w:rsidRDefault="00F147CE" w:rsidP="00022CE4">
      <w:pPr>
        <w:spacing w:after="0" w:line="240" w:lineRule="auto"/>
      </w:pPr>
      <w:r>
        <w:separator/>
      </w:r>
    </w:p>
  </w:footnote>
  <w:footnote w:type="continuationSeparator" w:id="0">
    <w:p w14:paraId="7621F73B" w14:textId="77777777" w:rsidR="00F147CE" w:rsidRDefault="00F147CE" w:rsidP="00022CE4">
      <w:pPr>
        <w:spacing w:after="0" w:line="240" w:lineRule="auto"/>
      </w:pPr>
      <w:r>
        <w:continuationSeparator/>
      </w:r>
    </w:p>
  </w:footnote>
  <w:footnote w:type="continuationNotice" w:id="1">
    <w:p w14:paraId="4A5F5761" w14:textId="77777777" w:rsidR="00F147CE" w:rsidRDefault="00F147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60642" w14:textId="7C14EC8C" w:rsidR="00D340E1" w:rsidRDefault="00C4446A">
    <w:pPr>
      <w:pStyle w:val="Header"/>
    </w:pPr>
    <w:r>
      <w:rPr>
        <w:noProof/>
      </w:rPr>
      <w:pict w14:anchorId="03C6C8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012876" o:spid="_x0000_s2049" type="#_x0000_t136" style="position:absolute;margin-left:0;margin-top:0;width:586.55pt;height:73.3pt;rotation:315;z-index:-251658240;mso-position-horizontal:center;mso-position-horizontal-relative:margin;mso-position-vertical:center;mso-position-vertical-relative:margin" o:allowincell="f" fillcolor="silver" stroked="f">
          <v:fill opacity=".5"/>
          <v:textpath style="font-family:&quot;Calibri&quot;;font-size:1pt" string="Microsoft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7401" w14:textId="02199197" w:rsidR="00D340E1" w:rsidRDefault="00C4446A">
    <w:pPr>
      <w:pStyle w:val="Header"/>
    </w:pPr>
    <w:r>
      <w:rPr>
        <w:noProof/>
      </w:rPr>
      <w:pict w14:anchorId="2D2BBD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012877" o:spid="_x0000_s2050" type="#_x0000_t136" style="position:absolute;margin-left:0;margin-top:0;width:586.55pt;height:73.3pt;rotation:315;z-index:-251658239;mso-position-horizontal:center;mso-position-horizontal-relative:margin;mso-position-vertical:center;mso-position-vertical-relative:margin" o:allowincell="f" fillcolor="silver" stroked="f">
          <v:fill opacity=".5"/>
          <v:textpath style="font-family:&quot;Calibri&quot;;font-size:1pt" string="Microsoft 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6FBED" w14:textId="01A39491" w:rsidR="00D340E1" w:rsidRDefault="00C4446A">
    <w:pPr>
      <w:pStyle w:val="Header"/>
    </w:pPr>
    <w:r>
      <w:rPr>
        <w:noProof/>
      </w:rPr>
      <w:pict w14:anchorId="0567FE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012875" o:spid="_x0000_s2051" type="#_x0000_t136" style="position:absolute;margin-left:0;margin-top:0;width:586.55pt;height:73.3pt;rotation:315;z-index:-251658238;mso-position-horizontal:center;mso-position-horizontal-relative:margin;mso-position-vertical:center;mso-position-vertical-relative:margin" o:allowincell="f" fillcolor="silver" stroked="f">
          <v:fill opacity=".5"/>
          <v:textpath style="font-family:&quot;Calibri&quot;;font-size:1pt" string="Microsoft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3CBA"/>
    <w:multiLevelType w:val="hybridMultilevel"/>
    <w:tmpl w:val="E7A44114"/>
    <w:lvl w:ilvl="0" w:tplc="9886BAB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60527"/>
    <w:multiLevelType w:val="hybridMultilevel"/>
    <w:tmpl w:val="19B20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Knichel">
    <w15:presenceInfo w15:providerId="AD" w15:userId="S::jknichel@ntdev.microsoft.com::3188e38a-911d-4f6c-b01d-bd2e5926bdd6"/>
  </w15:person>
  <w15:person w15:author="Sebastian Lerner">
    <w15:presenceInfo w15:providerId="AD" w15:userId="S::selerner@microsoft.com::ce07b4c3-274a-44b2-9812-42c599d25a35"/>
  </w15:person>
  <w15:person w15:author="Zac Lockard">
    <w15:presenceInfo w15:providerId="AD" w15:userId="S::zlockard@microsoft.com::32e6f128-da20-45ff-8cc7-cbbdf871b9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08"/>
    <w:rsid w:val="0001361E"/>
    <w:rsid w:val="00014D46"/>
    <w:rsid w:val="00016494"/>
    <w:rsid w:val="00017D63"/>
    <w:rsid w:val="00022486"/>
    <w:rsid w:val="0002258D"/>
    <w:rsid w:val="00022CAE"/>
    <w:rsid w:val="00022CE4"/>
    <w:rsid w:val="00022CEE"/>
    <w:rsid w:val="00026234"/>
    <w:rsid w:val="0002706A"/>
    <w:rsid w:val="00027273"/>
    <w:rsid w:val="00034DB4"/>
    <w:rsid w:val="0004420B"/>
    <w:rsid w:val="000464C2"/>
    <w:rsid w:val="00053097"/>
    <w:rsid w:val="00055594"/>
    <w:rsid w:val="00055E4F"/>
    <w:rsid w:val="000610FF"/>
    <w:rsid w:val="000620A0"/>
    <w:rsid w:val="00066042"/>
    <w:rsid w:val="00075082"/>
    <w:rsid w:val="00076011"/>
    <w:rsid w:val="00083584"/>
    <w:rsid w:val="00084251"/>
    <w:rsid w:val="00084A2B"/>
    <w:rsid w:val="00085209"/>
    <w:rsid w:val="0009300B"/>
    <w:rsid w:val="00096BE7"/>
    <w:rsid w:val="00097451"/>
    <w:rsid w:val="000A3DE1"/>
    <w:rsid w:val="000A5335"/>
    <w:rsid w:val="000B3663"/>
    <w:rsid w:val="000B4994"/>
    <w:rsid w:val="000B49C4"/>
    <w:rsid w:val="000B6BCA"/>
    <w:rsid w:val="000C06DE"/>
    <w:rsid w:val="000C0C3D"/>
    <w:rsid w:val="000C0DB3"/>
    <w:rsid w:val="000C4079"/>
    <w:rsid w:val="000C595B"/>
    <w:rsid w:val="000C651A"/>
    <w:rsid w:val="000D16EB"/>
    <w:rsid w:val="000D3F6D"/>
    <w:rsid w:val="000D4022"/>
    <w:rsid w:val="000D4803"/>
    <w:rsid w:val="000E052C"/>
    <w:rsid w:val="000E152A"/>
    <w:rsid w:val="000E2AC8"/>
    <w:rsid w:val="000E368B"/>
    <w:rsid w:val="000E3E15"/>
    <w:rsid w:val="000F1E3C"/>
    <w:rsid w:val="000F283D"/>
    <w:rsid w:val="000F3D13"/>
    <w:rsid w:val="000F4A88"/>
    <w:rsid w:val="000F5626"/>
    <w:rsid w:val="000F68EA"/>
    <w:rsid w:val="00100EE9"/>
    <w:rsid w:val="00101DB8"/>
    <w:rsid w:val="00101DE1"/>
    <w:rsid w:val="00104F80"/>
    <w:rsid w:val="001065EC"/>
    <w:rsid w:val="00106FC9"/>
    <w:rsid w:val="00110508"/>
    <w:rsid w:val="00112009"/>
    <w:rsid w:val="00116497"/>
    <w:rsid w:val="00121893"/>
    <w:rsid w:val="00121A75"/>
    <w:rsid w:val="0012478B"/>
    <w:rsid w:val="00125625"/>
    <w:rsid w:val="00126A45"/>
    <w:rsid w:val="00133541"/>
    <w:rsid w:val="00143FCF"/>
    <w:rsid w:val="001454BF"/>
    <w:rsid w:val="00146A52"/>
    <w:rsid w:val="00151D66"/>
    <w:rsid w:val="001534D7"/>
    <w:rsid w:val="00155548"/>
    <w:rsid w:val="001565B4"/>
    <w:rsid w:val="00160A76"/>
    <w:rsid w:val="0016164D"/>
    <w:rsid w:val="00171EAF"/>
    <w:rsid w:val="001730C7"/>
    <w:rsid w:val="00181FA0"/>
    <w:rsid w:val="001911D4"/>
    <w:rsid w:val="00192FE1"/>
    <w:rsid w:val="00195055"/>
    <w:rsid w:val="00195827"/>
    <w:rsid w:val="00197A8E"/>
    <w:rsid w:val="001A383B"/>
    <w:rsid w:val="001B77D3"/>
    <w:rsid w:val="001C1829"/>
    <w:rsid w:val="001C185A"/>
    <w:rsid w:val="001C4256"/>
    <w:rsid w:val="001C4689"/>
    <w:rsid w:val="001C73F9"/>
    <w:rsid w:val="001D00E0"/>
    <w:rsid w:val="001D45A9"/>
    <w:rsid w:val="001D477F"/>
    <w:rsid w:val="001D7825"/>
    <w:rsid w:val="001E0587"/>
    <w:rsid w:val="001E3AA8"/>
    <w:rsid w:val="001E597D"/>
    <w:rsid w:val="001E72BD"/>
    <w:rsid w:val="002004B6"/>
    <w:rsid w:val="00202392"/>
    <w:rsid w:val="00202A9B"/>
    <w:rsid w:val="00205274"/>
    <w:rsid w:val="00212028"/>
    <w:rsid w:val="002153CD"/>
    <w:rsid w:val="00215A5D"/>
    <w:rsid w:val="002162F6"/>
    <w:rsid w:val="00222D92"/>
    <w:rsid w:val="00223657"/>
    <w:rsid w:val="0022369D"/>
    <w:rsid w:val="002374E7"/>
    <w:rsid w:val="00237BA9"/>
    <w:rsid w:val="0024060A"/>
    <w:rsid w:val="00246BE9"/>
    <w:rsid w:val="00246F3C"/>
    <w:rsid w:val="0025031B"/>
    <w:rsid w:val="00250E33"/>
    <w:rsid w:val="00252331"/>
    <w:rsid w:val="0025383A"/>
    <w:rsid w:val="00260444"/>
    <w:rsid w:val="00262532"/>
    <w:rsid w:val="002718CE"/>
    <w:rsid w:val="00272642"/>
    <w:rsid w:val="002746C4"/>
    <w:rsid w:val="002762C1"/>
    <w:rsid w:val="002774CD"/>
    <w:rsid w:val="00281964"/>
    <w:rsid w:val="0028386A"/>
    <w:rsid w:val="00284F2E"/>
    <w:rsid w:val="002876B2"/>
    <w:rsid w:val="0029091E"/>
    <w:rsid w:val="00291549"/>
    <w:rsid w:val="002A45DB"/>
    <w:rsid w:val="002A58DC"/>
    <w:rsid w:val="002A5EEC"/>
    <w:rsid w:val="002A7D1F"/>
    <w:rsid w:val="002B13C5"/>
    <w:rsid w:val="002B2699"/>
    <w:rsid w:val="002B2C65"/>
    <w:rsid w:val="002B2E32"/>
    <w:rsid w:val="002B76E8"/>
    <w:rsid w:val="002B7B03"/>
    <w:rsid w:val="002B7CE6"/>
    <w:rsid w:val="002C0379"/>
    <w:rsid w:val="002C3A25"/>
    <w:rsid w:val="002C64A6"/>
    <w:rsid w:val="002C71A3"/>
    <w:rsid w:val="002D7174"/>
    <w:rsid w:val="002D7FEE"/>
    <w:rsid w:val="002E4CE4"/>
    <w:rsid w:val="002E56F1"/>
    <w:rsid w:val="002E760E"/>
    <w:rsid w:val="002F0854"/>
    <w:rsid w:val="002F2D9A"/>
    <w:rsid w:val="00305721"/>
    <w:rsid w:val="003116FA"/>
    <w:rsid w:val="00311DA0"/>
    <w:rsid w:val="00312971"/>
    <w:rsid w:val="00313B54"/>
    <w:rsid w:val="003230C2"/>
    <w:rsid w:val="003258C8"/>
    <w:rsid w:val="00325FF1"/>
    <w:rsid w:val="00327924"/>
    <w:rsid w:val="00330BD4"/>
    <w:rsid w:val="003337B7"/>
    <w:rsid w:val="00334574"/>
    <w:rsid w:val="00337F22"/>
    <w:rsid w:val="00342AB6"/>
    <w:rsid w:val="00345495"/>
    <w:rsid w:val="0034581E"/>
    <w:rsid w:val="003462A1"/>
    <w:rsid w:val="003467BB"/>
    <w:rsid w:val="00353B1A"/>
    <w:rsid w:val="00355D98"/>
    <w:rsid w:val="00355FBD"/>
    <w:rsid w:val="0035628F"/>
    <w:rsid w:val="00356AEE"/>
    <w:rsid w:val="0036157E"/>
    <w:rsid w:val="003623AA"/>
    <w:rsid w:val="00366298"/>
    <w:rsid w:val="00367072"/>
    <w:rsid w:val="003707BF"/>
    <w:rsid w:val="00371134"/>
    <w:rsid w:val="00372299"/>
    <w:rsid w:val="003754CB"/>
    <w:rsid w:val="003766DA"/>
    <w:rsid w:val="003802DC"/>
    <w:rsid w:val="003807C1"/>
    <w:rsid w:val="00380EDD"/>
    <w:rsid w:val="00383B1B"/>
    <w:rsid w:val="0038502D"/>
    <w:rsid w:val="00390A43"/>
    <w:rsid w:val="00392D72"/>
    <w:rsid w:val="00392E45"/>
    <w:rsid w:val="0039413B"/>
    <w:rsid w:val="00394682"/>
    <w:rsid w:val="003A46AE"/>
    <w:rsid w:val="003A4A24"/>
    <w:rsid w:val="003A787F"/>
    <w:rsid w:val="003B0F34"/>
    <w:rsid w:val="003B3F35"/>
    <w:rsid w:val="003B46A0"/>
    <w:rsid w:val="003B5212"/>
    <w:rsid w:val="003B65B8"/>
    <w:rsid w:val="003B75CC"/>
    <w:rsid w:val="003B7E08"/>
    <w:rsid w:val="003C16FF"/>
    <w:rsid w:val="003C3292"/>
    <w:rsid w:val="003C38C1"/>
    <w:rsid w:val="003C6A54"/>
    <w:rsid w:val="003D06B2"/>
    <w:rsid w:val="003D2EDF"/>
    <w:rsid w:val="003D6BA3"/>
    <w:rsid w:val="003D7211"/>
    <w:rsid w:val="003D7C42"/>
    <w:rsid w:val="003D7F47"/>
    <w:rsid w:val="003E5D20"/>
    <w:rsid w:val="003F0C14"/>
    <w:rsid w:val="003F1E3A"/>
    <w:rsid w:val="003F2B4A"/>
    <w:rsid w:val="003F2B9E"/>
    <w:rsid w:val="003F3766"/>
    <w:rsid w:val="003F4562"/>
    <w:rsid w:val="003F6210"/>
    <w:rsid w:val="003F67A8"/>
    <w:rsid w:val="0040368C"/>
    <w:rsid w:val="004041CC"/>
    <w:rsid w:val="004068E6"/>
    <w:rsid w:val="00411C8F"/>
    <w:rsid w:val="004155E0"/>
    <w:rsid w:val="00415C23"/>
    <w:rsid w:val="004168CB"/>
    <w:rsid w:val="0042137A"/>
    <w:rsid w:val="004227CD"/>
    <w:rsid w:val="00423E05"/>
    <w:rsid w:val="00424013"/>
    <w:rsid w:val="00424381"/>
    <w:rsid w:val="00425BC2"/>
    <w:rsid w:val="00427810"/>
    <w:rsid w:val="004346FF"/>
    <w:rsid w:val="00435D99"/>
    <w:rsid w:val="0043606D"/>
    <w:rsid w:val="00436705"/>
    <w:rsid w:val="004432AF"/>
    <w:rsid w:val="004438A5"/>
    <w:rsid w:val="00443AE1"/>
    <w:rsid w:val="004471DD"/>
    <w:rsid w:val="00447295"/>
    <w:rsid w:val="00451E4D"/>
    <w:rsid w:val="00454B3B"/>
    <w:rsid w:val="00455047"/>
    <w:rsid w:val="00455CB1"/>
    <w:rsid w:val="00456120"/>
    <w:rsid w:val="00461247"/>
    <w:rsid w:val="00461944"/>
    <w:rsid w:val="004629A6"/>
    <w:rsid w:val="00462D64"/>
    <w:rsid w:val="0046650A"/>
    <w:rsid w:val="0046685F"/>
    <w:rsid w:val="00467C25"/>
    <w:rsid w:val="0047115D"/>
    <w:rsid w:val="004718D1"/>
    <w:rsid w:val="0047563F"/>
    <w:rsid w:val="00484F8D"/>
    <w:rsid w:val="00490405"/>
    <w:rsid w:val="00491F47"/>
    <w:rsid w:val="00493020"/>
    <w:rsid w:val="0049545B"/>
    <w:rsid w:val="0049790A"/>
    <w:rsid w:val="00497FA2"/>
    <w:rsid w:val="004A1A06"/>
    <w:rsid w:val="004A1BAC"/>
    <w:rsid w:val="004A3A7F"/>
    <w:rsid w:val="004A6921"/>
    <w:rsid w:val="004A7531"/>
    <w:rsid w:val="004A7B7E"/>
    <w:rsid w:val="004A7EB7"/>
    <w:rsid w:val="004B0B94"/>
    <w:rsid w:val="004B0CEC"/>
    <w:rsid w:val="004B1964"/>
    <w:rsid w:val="004B1F14"/>
    <w:rsid w:val="004B383D"/>
    <w:rsid w:val="004B744F"/>
    <w:rsid w:val="004B74EB"/>
    <w:rsid w:val="004C021F"/>
    <w:rsid w:val="004C036B"/>
    <w:rsid w:val="004C0AC8"/>
    <w:rsid w:val="004C1F42"/>
    <w:rsid w:val="004C4459"/>
    <w:rsid w:val="004C691E"/>
    <w:rsid w:val="004D1D76"/>
    <w:rsid w:val="004D2334"/>
    <w:rsid w:val="004D7B0B"/>
    <w:rsid w:val="004E33A9"/>
    <w:rsid w:val="004E3917"/>
    <w:rsid w:val="004F3855"/>
    <w:rsid w:val="004F72E1"/>
    <w:rsid w:val="004F770E"/>
    <w:rsid w:val="00501E80"/>
    <w:rsid w:val="0050227C"/>
    <w:rsid w:val="00502EC2"/>
    <w:rsid w:val="00502EF6"/>
    <w:rsid w:val="00503EFC"/>
    <w:rsid w:val="00505509"/>
    <w:rsid w:val="00505CBB"/>
    <w:rsid w:val="005067FE"/>
    <w:rsid w:val="00506EB1"/>
    <w:rsid w:val="005106A7"/>
    <w:rsid w:val="00511BCB"/>
    <w:rsid w:val="005122BB"/>
    <w:rsid w:val="0051334A"/>
    <w:rsid w:val="00514076"/>
    <w:rsid w:val="00516733"/>
    <w:rsid w:val="00521C1A"/>
    <w:rsid w:val="005234D5"/>
    <w:rsid w:val="00526AB2"/>
    <w:rsid w:val="00526E30"/>
    <w:rsid w:val="00531372"/>
    <w:rsid w:val="00535539"/>
    <w:rsid w:val="005373E9"/>
    <w:rsid w:val="005376BA"/>
    <w:rsid w:val="005401F4"/>
    <w:rsid w:val="005404C5"/>
    <w:rsid w:val="00541FF4"/>
    <w:rsid w:val="00543237"/>
    <w:rsid w:val="005441D7"/>
    <w:rsid w:val="00545BEA"/>
    <w:rsid w:val="00550C8A"/>
    <w:rsid w:val="005517C8"/>
    <w:rsid w:val="00555EBD"/>
    <w:rsid w:val="00556B8F"/>
    <w:rsid w:val="00557D88"/>
    <w:rsid w:val="00560129"/>
    <w:rsid w:val="00560CA5"/>
    <w:rsid w:val="00563BBA"/>
    <w:rsid w:val="00564856"/>
    <w:rsid w:val="00564BD9"/>
    <w:rsid w:val="005656A5"/>
    <w:rsid w:val="00566862"/>
    <w:rsid w:val="00570223"/>
    <w:rsid w:val="005704CA"/>
    <w:rsid w:val="0057114C"/>
    <w:rsid w:val="005715C5"/>
    <w:rsid w:val="0057247D"/>
    <w:rsid w:val="005739D2"/>
    <w:rsid w:val="00574600"/>
    <w:rsid w:val="00576D43"/>
    <w:rsid w:val="00577FB6"/>
    <w:rsid w:val="00581F01"/>
    <w:rsid w:val="005823A4"/>
    <w:rsid w:val="005837B8"/>
    <w:rsid w:val="005841A5"/>
    <w:rsid w:val="00584DEA"/>
    <w:rsid w:val="00591006"/>
    <w:rsid w:val="00591DEF"/>
    <w:rsid w:val="005951F3"/>
    <w:rsid w:val="005970F0"/>
    <w:rsid w:val="005A09D4"/>
    <w:rsid w:val="005A27DD"/>
    <w:rsid w:val="005B55FF"/>
    <w:rsid w:val="005B6EC1"/>
    <w:rsid w:val="005B6F3C"/>
    <w:rsid w:val="005B7765"/>
    <w:rsid w:val="005D170B"/>
    <w:rsid w:val="005D2026"/>
    <w:rsid w:val="005D25A7"/>
    <w:rsid w:val="005D4EDB"/>
    <w:rsid w:val="005D5270"/>
    <w:rsid w:val="005D540E"/>
    <w:rsid w:val="005D6D34"/>
    <w:rsid w:val="005D7A4F"/>
    <w:rsid w:val="005E4620"/>
    <w:rsid w:val="005E78F7"/>
    <w:rsid w:val="005F1976"/>
    <w:rsid w:val="005F5391"/>
    <w:rsid w:val="005F71BD"/>
    <w:rsid w:val="005F7F21"/>
    <w:rsid w:val="00603AF7"/>
    <w:rsid w:val="00607531"/>
    <w:rsid w:val="00611288"/>
    <w:rsid w:val="0061311B"/>
    <w:rsid w:val="00615003"/>
    <w:rsid w:val="00615E56"/>
    <w:rsid w:val="00620079"/>
    <w:rsid w:val="0062161D"/>
    <w:rsid w:val="00621A5E"/>
    <w:rsid w:val="00623ABB"/>
    <w:rsid w:val="006248CD"/>
    <w:rsid w:val="00626FB4"/>
    <w:rsid w:val="006325D3"/>
    <w:rsid w:val="00632FE8"/>
    <w:rsid w:val="006335ED"/>
    <w:rsid w:val="00633ED4"/>
    <w:rsid w:val="0064054B"/>
    <w:rsid w:val="00641B9A"/>
    <w:rsid w:val="00642988"/>
    <w:rsid w:val="006467CC"/>
    <w:rsid w:val="006506CC"/>
    <w:rsid w:val="00650A0D"/>
    <w:rsid w:val="00651ABC"/>
    <w:rsid w:val="00651EA5"/>
    <w:rsid w:val="006652B5"/>
    <w:rsid w:val="00665ACA"/>
    <w:rsid w:val="00666937"/>
    <w:rsid w:val="00672720"/>
    <w:rsid w:val="006742E2"/>
    <w:rsid w:val="0067677C"/>
    <w:rsid w:val="00680DB3"/>
    <w:rsid w:val="00683A6E"/>
    <w:rsid w:val="00692662"/>
    <w:rsid w:val="00692D84"/>
    <w:rsid w:val="00692F7D"/>
    <w:rsid w:val="0069339C"/>
    <w:rsid w:val="006A0162"/>
    <w:rsid w:val="006A18D7"/>
    <w:rsid w:val="006A1C7B"/>
    <w:rsid w:val="006A6121"/>
    <w:rsid w:val="006A637D"/>
    <w:rsid w:val="006B2413"/>
    <w:rsid w:val="006B2993"/>
    <w:rsid w:val="006B335C"/>
    <w:rsid w:val="006B5D00"/>
    <w:rsid w:val="006B6E22"/>
    <w:rsid w:val="006C19BF"/>
    <w:rsid w:val="006C2C9C"/>
    <w:rsid w:val="006C43B6"/>
    <w:rsid w:val="006C73A9"/>
    <w:rsid w:val="006D1100"/>
    <w:rsid w:val="006E0FD5"/>
    <w:rsid w:val="006E1387"/>
    <w:rsid w:val="006E1C78"/>
    <w:rsid w:val="006E2C89"/>
    <w:rsid w:val="006F005A"/>
    <w:rsid w:val="006F2817"/>
    <w:rsid w:val="006F4584"/>
    <w:rsid w:val="006F5C4F"/>
    <w:rsid w:val="00701676"/>
    <w:rsid w:val="00702BFF"/>
    <w:rsid w:val="0070551D"/>
    <w:rsid w:val="00706853"/>
    <w:rsid w:val="00706E49"/>
    <w:rsid w:val="007071BB"/>
    <w:rsid w:val="00707838"/>
    <w:rsid w:val="00711A3A"/>
    <w:rsid w:val="00712C06"/>
    <w:rsid w:val="00713839"/>
    <w:rsid w:val="007219A4"/>
    <w:rsid w:val="00723493"/>
    <w:rsid w:val="007271BD"/>
    <w:rsid w:val="00732E7B"/>
    <w:rsid w:val="00740B34"/>
    <w:rsid w:val="00743F18"/>
    <w:rsid w:val="00745292"/>
    <w:rsid w:val="00746D9B"/>
    <w:rsid w:val="00747327"/>
    <w:rsid w:val="00752361"/>
    <w:rsid w:val="007559F7"/>
    <w:rsid w:val="00765C00"/>
    <w:rsid w:val="007660BF"/>
    <w:rsid w:val="00770115"/>
    <w:rsid w:val="0077192D"/>
    <w:rsid w:val="00771C53"/>
    <w:rsid w:val="00772335"/>
    <w:rsid w:val="007726BA"/>
    <w:rsid w:val="00773613"/>
    <w:rsid w:val="00774ACE"/>
    <w:rsid w:val="00776BCC"/>
    <w:rsid w:val="00780301"/>
    <w:rsid w:val="00783E39"/>
    <w:rsid w:val="0078606D"/>
    <w:rsid w:val="00787CA5"/>
    <w:rsid w:val="00791CD6"/>
    <w:rsid w:val="0079649F"/>
    <w:rsid w:val="007A1E7C"/>
    <w:rsid w:val="007A209A"/>
    <w:rsid w:val="007A3285"/>
    <w:rsid w:val="007A35ED"/>
    <w:rsid w:val="007A3A16"/>
    <w:rsid w:val="007A464D"/>
    <w:rsid w:val="007A50B9"/>
    <w:rsid w:val="007A725D"/>
    <w:rsid w:val="007B1035"/>
    <w:rsid w:val="007B43FE"/>
    <w:rsid w:val="007B690E"/>
    <w:rsid w:val="007C3E1F"/>
    <w:rsid w:val="007C5895"/>
    <w:rsid w:val="007C760E"/>
    <w:rsid w:val="007D534D"/>
    <w:rsid w:val="007D7398"/>
    <w:rsid w:val="007E3B4A"/>
    <w:rsid w:val="007E47C0"/>
    <w:rsid w:val="007E5231"/>
    <w:rsid w:val="007F4524"/>
    <w:rsid w:val="007F5A5B"/>
    <w:rsid w:val="007F6290"/>
    <w:rsid w:val="007F75B0"/>
    <w:rsid w:val="00800022"/>
    <w:rsid w:val="00800375"/>
    <w:rsid w:val="00801C7C"/>
    <w:rsid w:val="00803402"/>
    <w:rsid w:val="008047B7"/>
    <w:rsid w:val="00804B36"/>
    <w:rsid w:val="00805329"/>
    <w:rsid w:val="008102E8"/>
    <w:rsid w:val="008107D8"/>
    <w:rsid w:val="00814D18"/>
    <w:rsid w:val="008153F5"/>
    <w:rsid w:val="008175C0"/>
    <w:rsid w:val="00820D01"/>
    <w:rsid w:val="0082592B"/>
    <w:rsid w:val="00827632"/>
    <w:rsid w:val="008304B9"/>
    <w:rsid w:val="008312FA"/>
    <w:rsid w:val="00837135"/>
    <w:rsid w:val="00841B3E"/>
    <w:rsid w:val="00841EDE"/>
    <w:rsid w:val="00841F44"/>
    <w:rsid w:val="00843DB6"/>
    <w:rsid w:val="0085023E"/>
    <w:rsid w:val="00860319"/>
    <w:rsid w:val="00860F49"/>
    <w:rsid w:val="008620F9"/>
    <w:rsid w:val="00862F23"/>
    <w:rsid w:val="00867102"/>
    <w:rsid w:val="00872717"/>
    <w:rsid w:val="00875952"/>
    <w:rsid w:val="00875BBA"/>
    <w:rsid w:val="008763E1"/>
    <w:rsid w:val="00877DA6"/>
    <w:rsid w:val="00882B90"/>
    <w:rsid w:val="00883A98"/>
    <w:rsid w:val="00887506"/>
    <w:rsid w:val="0089229E"/>
    <w:rsid w:val="00893F22"/>
    <w:rsid w:val="008A3311"/>
    <w:rsid w:val="008A5430"/>
    <w:rsid w:val="008A6314"/>
    <w:rsid w:val="008A6B58"/>
    <w:rsid w:val="008A7875"/>
    <w:rsid w:val="008B0C18"/>
    <w:rsid w:val="008B17A8"/>
    <w:rsid w:val="008B3CB2"/>
    <w:rsid w:val="008C0E34"/>
    <w:rsid w:val="008C34B4"/>
    <w:rsid w:val="008C6166"/>
    <w:rsid w:val="008C6CD9"/>
    <w:rsid w:val="008D17F6"/>
    <w:rsid w:val="008D58D0"/>
    <w:rsid w:val="008D6A04"/>
    <w:rsid w:val="008D6F18"/>
    <w:rsid w:val="008D772E"/>
    <w:rsid w:val="008E11B9"/>
    <w:rsid w:val="008E35EF"/>
    <w:rsid w:val="008E3E31"/>
    <w:rsid w:val="008E452A"/>
    <w:rsid w:val="008E4CCB"/>
    <w:rsid w:val="008F03FE"/>
    <w:rsid w:val="008F0F71"/>
    <w:rsid w:val="008F19F6"/>
    <w:rsid w:val="008F3AD5"/>
    <w:rsid w:val="008F4DCA"/>
    <w:rsid w:val="008F52DB"/>
    <w:rsid w:val="0090035B"/>
    <w:rsid w:val="00901C4F"/>
    <w:rsid w:val="00903569"/>
    <w:rsid w:val="00913B07"/>
    <w:rsid w:val="0091431B"/>
    <w:rsid w:val="00915C44"/>
    <w:rsid w:val="00915C8A"/>
    <w:rsid w:val="00916070"/>
    <w:rsid w:val="009161BA"/>
    <w:rsid w:val="00917488"/>
    <w:rsid w:val="00920D21"/>
    <w:rsid w:val="00921E84"/>
    <w:rsid w:val="00925850"/>
    <w:rsid w:val="00926491"/>
    <w:rsid w:val="00931DCE"/>
    <w:rsid w:val="009344CD"/>
    <w:rsid w:val="00935F69"/>
    <w:rsid w:val="0093649B"/>
    <w:rsid w:val="0093696D"/>
    <w:rsid w:val="009403BC"/>
    <w:rsid w:val="009406DE"/>
    <w:rsid w:val="00940750"/>
    <w:rsid w:val="00941914"/>
    <w:rsid w:val="009431B5"/>
    <w:rsid w:val="009440C0"/>
    <w:rsid w:val="00945F39"/>
    <w:rsid w:val="00954A13"/>
    <w:rsid w:val="0096277C"/>
    <w:rsid w:val="00962A7F"/>
    <w:rsid w:val="009637DE"/>
    <w:rsid w:val="009703A4"/>
    <w:rsid w:val="00975CA0"/>
    <w:rsid w:val="00977F92"/>
    <w:rsid w:val="0098153F"/>
    <w:rsid w:val="00986097"/>
    <w:rsid w:val="0098651D"/>
    <w:rsid w:val="00987127"/>
    <w:rsid w:val="00987E40"/>
    <w:rsid w:val="00990581"/>
    <w:rsid w:val="009934B4"/>
    <w:rsid w:val="009948C7"/>
    <w:rsid w:val="0099538F"/>
    <w:rsid w:val="00995DD3"/>
    <w:rsid w:val="009A116A"/>
    <w:rsid w:val="009A3E71"/>
    <w:rsid w:val="009A48BC"/>
    <w:rsid w:val="009B4592"/>
    <w:rsid w:val="009B46B0"/>
    <w:rsid w:val="009B6B59"/>
    <w:rsid w:val="009B6DB9"/>
    <w:rsid w:val="009B7BB8"/>
    <w:rsid w:val="009C2E32"/>
    <w:rsid w:val="009E1BA7"/>
    <w:rsid w:val="009E1D27"/>
    <w:rsid w:val="009E2469"/>
    <w:rsid w:val="009E2BD1"/>
    <w:rsid w:val="009E30CF"/>
    <w:rsid w:val="009E43B0"/>
    <w:rsid w:val="009E50A3"/>
    <w:rsid w:val="009E7286"/>
    <w:rsid w:val="009F1CF8"/>
    <w:rsid w:val="009F36F3"/>
    <w:rsid w:val="009F4F1F"/>
    <w:rsid w:val="009F6949"/>
    <w:rsid w:val="009F7151"/>
    <w:rsid w:val="00A0543E"/>
    <w:rsid w:val="00A054B4"/>
    <w:rsid w:val="00A128B4"/>
    <w:rsid w:val="00A12C4D"/>
    <w:rsid w:val="00A14441"/>
    <w:rsid w:val="00A17270"/>
    <w:rsid w:val="00A20A20"/>
    <w:rsid w:val="00A25327"/>
    <w:rsid w:val="00A254F8"/>
    <w:rsid w:val="00A27771"/>
    <w:rsid w:val="00A27DB1"/>
    <w:rsid w:val="00A3483F"/>
    <w:rsid w:val="00A35AEC"/>
    <w:rsid w:val="00A35DCF"/>
    <w:rsid w:val="00A37F93"/>
    <w:rsid w:val="00A41C5D"/>
    <w:rsid w:val="00A428D5"/>
    <w:rsid w:val="00A4307E"/>
    <w:rsid w:val="00A4385F"/>
    <w:rsid w:val="00A46537"/>
    <w:rsid w:val="00A470E8"/>
    <w:rsid w:val="00A505E0"/>
    <w:rsid w:val="00A54594"/>
    <w:rsid w:val="00A74425"/>
    <w:rsid w:val="00A76C75"/>
    <w:rsid w:val="00A81AA9"/>
    <w:rsid w:val="00A82272"/>
    <w:rsid w:val="00A835C2"/>
    <w:rsid w:val="00A83998"/>
    <w:rsid w:val="00A90B85"/>
    <w:rsid w:val="00A91032"/>
    <w:rsid w:val="00A958EB"/>
    <w:rsid w:val="00A96F35"/>
    <w:rsid w:val="00A96F57"/>
    <w:rsid w:val="00A97C13"/>
    <w:rsid w:val="00AA6D97"/>
    <w:rsid w:val="00AB03A5"/>
    <w:rsid w:val="00AB3347"/>
    <w:rsid w:val="00AB3F9C"/>
    <w:rsid w:val="00AC2436"/>
    <w:rsid w:val="00AC421B"/>
    <w:rsid w:val="00AC72E5"/>
    <w:rsid w:val="00AD0E4E"/>
    <w:rsid w:val="00AD1E3B"/>
    <w:rsid w:val="00AD3695"/>
    <w:rsid w:val="00AD6A61"/>
    <w:rsid w:val="00AE13E0"/>
    <w:rsid w:val="00AE3861"/>
    <w:rsid w:val="00AF40DB"/>
    <w:rsid w:val="00AF4143"/>
    <w:rsid w:val="00AF6A86"/>
    <w:rsid w:val="00AF7307"/>
    <w:rsid w:val="00B01DFA"/>
    <w:rsid w:val="00B06959"/>
    <w:rsid w:val="00B07B79"/>
    <w:rsid w:val="00B131AD"/>
    <w:rsid w:val="00B162FD"/>
    <w:rsid w:val="00B17471"/>
    <w:rsid w:val="00B229F7"/>
    <w:rsid w:val="00B315F8"/>
    <w:rsid w:val="00B347FF"/>
    <w:rsid w:val="00B360A1"/>
    <w:rsid w:val="00B36E72"/>
    <w:rsid w:val="00B4180E"/>
    <w:rsid w:val="00B42E1A"/>
    <w:rsid w:val="00B43AEB"/>
    <w:rsid w:val="00B477EF"/>
    <w:rsid w:val="00B50B83"/>
    <w:rsid w:val="00B5264B"/>
    <w:rsid w:val="00B56AE4"/>
    <w:rsid w:val="00B5708A"/>
    <w:rsid w:val="00B66CC3"/>
    <w:rsid w:val="00B70ABA"/>
    <w:rsid w:val="00B736B8"/>
    <w:rsid w:val="00B73F31"/>
    <w:rsid w:val="00B80029"/>
    <w:rsid w:val="00B85E51"/>
    <w:rsid w:val="00B85E8A"/>
    <w:rsid w:val="00B91BE9"/>
    <w:rsid w:val="00B92C41"/>
    <w:rsid w:val="00B9515F"/>
    <w:rsid w:val="00B95C53"/>
    <w:rsid w:val="00B96852"/>
    <w:rsid w:val="00B97637"/>
    <w:rsid w:val="00BA00C1"/>
    <w:rsid w:val="00BA0D02"/>
    <w:rsid w:val="00BA39F5"/>
    <w:rsid w:val="00BA3E2B"/>
    <w:rsid w:val="00BA3E54"/>
    <w:rsid w:val="00BA42BA"/>
    <w:rsid w:val="00BA643E"/>
    <w:rsid w:val="00BA69FE"/>
    <w:rsid w:val="00BA7436"/>
    <w:rsid w:val="00BB0C3E"/>
    <w:rsid w:val="00BB2E33"/>
    <w:rsid w:val="00BB6F66"/>
    <w:rsid w:val="00BC3D60"/>
    <w:rsid w:val="00BC5809"/>
    <w:rsid w:val="00BC6CD9"/>
    <w:rsid w:val="00BC6F5C"/>
    <w:rsid w:val="00BC71FE"/>
    <w:rsid w:val="00BD0220"/>
    <w:rsid w:val="00BD486A"/>
    <w:rsid w:val="00BD59A8"/>
    <w:rsid w:val="00BD5B65"/>
    <w:rsid w:val="00BD62C3"/>
    <w:rsid w:val="00BD68A5"/>
    <w:rsid w:val="00BE0C9B"/>
    <w:rsid w:val="00BE2689"/>
    <w:rsid w:val="00BE3104"/>
    <w:rsid w:val="00BE4233"/>
    <w:rsid w:val="00BE4F7D"/>
    <w:rsid w:val="00BE6643"/>
    <w:rsid w:val="00BF137A"/>
    <w:rsid w:val="00BF19DB"/>
    <w:rsid w:val="00BF2815"/>
    <w:rsid w:val="00BF2E2F"/>
    <w:rsid w:val="00BF3B76"/>
    <w:rsid w:val="00BF5F5E"/>
    <w:rsid w:val="00C00343"/>
    <w:rsid w:val="00C03912"/>
    <w:rsid w:val="00C05F50"/>
    <w:rsid w:val="00C0661D"/>
    <w:rsid w:val="00C06A08"/>
    <w:rsid w:val="00C10560"/>
    <w:rsid w:val="00C12D1E"/>
    <w:rsid w:val="00C13753"/>
    <w:rsid w:val="00C15837"/>
    <w:rsid w:val="00C16B5B"/>
    <w:rsid w:val="00C17F2A"/>
    <w:rsid w:val="00C20105"/>
    <w:rsid w:val="00C203D9"/>
    <w:rsid w:val="00C22323"/>
    <w:rsid w:val="00C2438C"/>
    <w:rsid w:val="00C301A0"/>
    <w:rsid w:val="00C30CF2"/>
    <w:rsid w:val="00C3608A"/>
    <w:rsid w:val="00C37480"/>
    <w:rsid w:val="00C40500"/>
    <w:rsid w:val="00C41D89"/>
    <w:rsid w:val="00C43FC1"/>
    <w:rsid w:val="00C44361"/>
    <w:rsid w:val="00C4446A"/>
    <w:rsid w:val="00C44E99"/>
    <w:rsid w:val="00C50572"/>
    <w:rsid w:val="00C53DFE"/>
    <w:rsid w:val="00C53F57"/>
    <w:rsid w:val="00C54B9C"/>
    <w:rsid w:val="00C62E29"/>
    <w:rsid w:val="00C6465F"/>
    <w:rsid w:val="00C662E7"/>
    <w:rsid w:val="00C766EC"/>
    <w:rsid w:val="00C814B7"/>
    <w:rsid w:val="00C868B4"/>
    <w:rsid w:val="00C9023B"/>
    <w:rsid w:val="00C90D86"/>
    <w:rsid w:val="00C96A42"/>
    <w:rsid w:val="00CA1E17"/>
    <w:rsid w:val="00CA22A3"/>
    <w:rsid w:val="00CA59C6"/>
    <w:rsid w:val="00CA64FB"/>
    <w:rsid w:val="00CA6B83"/>
    <w:rsid w:val="00CA7816"/>
    <w:rsid w:val="00CA7FC0"/>
    <w:rsid w:val="00CB38D9"/>
    <w:rsid w:val="00CB6E23"/>
    <w:rsid w:val="00CC2346"/>
    <w:rsid w:val="00CC4994"/>
    <w:rsid w:val="00CC5577"/>
    <w:rsid w:val="00CD1E0C"/>
    <w:rsid w:val="00CD24D3"/>
    <w:rsid w:val="00CD2A7A"/>
    <w:rsid w:val="00CD486F"/>
    <w:rsid w:val="00CD638F"/>
    <w:rsid w:val="00CD7340"/>
    <w:rsid w:val="00CE03FC"/>
    <w:rsid w:val="00CE057F"/>
    <w:rsid w:val="00CE2094"/>
    <w:rsid w:val="00CE61B6"/>
    <w:rsid w:val="00CE6543"/>
    <w:rsid w:val="00CF00E7"/>
    <w:rsid w:val="00CF62F5"/>
    <w:rsid w:val="00CF643A"/>
    <w:rsid w:val="00D007B7"/>
    <w:rsid w:val="00D007D4"/>
    <w:rsid w:val="00D02490"/>
    <w:rsid w:val="00D07FA6"/>
    <w:rsid w:val="00D110D1"/>
    <w:rsid w:val="00D11D37"/>
    <w:rsid w:val="00D12B41"/>
    <w:rsid w:val="00D14335"/>
    <w:rsid w:val="00D14E59"/>
    <w:rsid w:val="00D15891"/>
    <w:rsid w:val="00D20CC5"/>
    <w:rsid w:val="00D2102B"/>
    <w:rsid w:val="00D244F5"/>
    <w:rsid w:val="00D24A60"/>
    <w:rsid w:val="00D250F9"/>
    <w:rsid w:val="00D30E7E"/>
    <w:rsid w:val="00D32481"/>
    <w:rsid w:val="00D32948"/>
    <w:rsid w:val="00D32D97"/>
    <w:rsid w:val="00D339B2"/>
    <w:rsid w:val="00D340E1"/>
    <w:rsid w:val="00D42556"/>
    <w:rsid w:val="00D42EE3"/>
    <w:rsid w:val="00D441ED"/>
    <w:rsid w:val="00D443B0"/>
    <w:rsid w:val="00D45EC3"/>
    <w:rsid w:val="00D46269"/>
    <w:rsid w:val="00D500FB"/>
    <w:rsid w:val="00D5131D"/>
    <w:rsid w:val="00D51382"/>
    <w:rsid w:val="00D553F2"/>
    <w:rsid w:val="00D56125"/>
    <w:rsid w:val="00D6328F"/>
    <w:rsid w:val="00D639E8"/>
    <w:rsid w:val="00D64B00"/>
    <w:rsid w:val="00D65D9B"/>
    <w:rsid w:val="00D669FA"/>
    <w:rsid w:val="00D731DD"/>
    <w:rsid w:val="00D76B73"/>
    <w:rsid w:val="00D80F2B"/>
    <w:rsid w:val="00D8585E"/>
    <w:rsid w:val="00D90AE5"/>
    <w:rsid w:val="00D90DF3"/>
    <w:rsid w:val="00D91A69"/>
    <w:rsid w:val="00D91D21"/>
    <w:rsid w:val="00D927D6"/>
    <w:rsid w:val="00DA045A"/>
    <w:rsid w:val="00DA06F5"/>
    <w:rsid w:val="00DA0921"/>
    <w:rsid w:val="00DA359B"/>
    <w:rsid w:val="00DA7C28"/>
    <w:rsid w:val="00DB13DF"/>
    <w:rsid w:val="00DB740D"/>
    <w:rsid w:val="00DB7699"/>
    <w:rsid w:val="00DC08A7"/>
    <w:rsid w:val="00DC2C6B"/>
    <w:rsid w:val="00DC55D5"/>
    <w:rsid w:val="00DC6296"/>
    <w:rsid w:val="00DD7F02"/>
    <w:rsid w:val="00DE09E1"/>
    <w:rsid w:val="00DE1536"/>
    <w:rsid w:val="00DE37DF"/>
    <w:rsid w:val="00DE3F14"/>
    <w:rsid w:val="00DE4A57"/>
    <w:rsid w:val="00DE654B"/>
    <w:rsid w:val="00DF37B5"/>
    <w:rsid w:val="00DF3F51"/>
    <w:rsid w:val="00DF62E8"/>
    <w:rsid w:val="00E02321"/>
    <w:rsid w:val="00E034BA"/>
    <w:rsid w:val="00E0441B"/>
    <w:rsid w:val="00E04DFE"/>
    <w:rsid w:val="00E05F94"/>
    <w:rsid w:val="00E06465"/>
    <w:rsid w:val="00E070C4"/>
    <w:rsid w:val="00E072D9"/>
    <w:rsid w:val="00E07B9A"/>
    <w:rsid w:val="00E10BAA"/>
    <w:rsid w:val="00E127F3"/>
    <w:rsid w:val="00E22CFE"/>
    <w:rsid w:val="00E34BF5"/>
    <w:rsid w:val="00E34CB9"/>
    <w:rsid w:val="00E3763C"/>
    <w:rsid w:val="00E4308C"/>
    <w:rsid w:val="00E44455"/>
    <w:rsid w:val="00E4522A"/>
    <w:rsid w:val="00E4676F"/>
    <w:rsid w:val="00E472B8"/>
    <w:rsid w:val="00E50802"/>
    <w:rsid w:val="00E50D5A"/>
    <w:rsid w:val="00E52B28"/>
    <w:rsid w:val="00E53154"/>
    <w:rsid w:val="00E56048"/>
    <w:rsid w:val="00E56339"/>
    <w:rsid w:val="00E62674"/>
    <w:rsid w:val="00E6363A"/>
    <w:rsid w:val="00E648AB"/>
    <w:rsid w:val="00E66148"/>
    <w:rsid w:val="00E66155"/>
    <w:rsid w:val="00E6616C"/>
    <w:rsid w:val="00E67649"/>
    <w:rsid w:val="00E74CF4"/>
    <w:rsid w:val="00E75512"/>
    <w:rsid w:val="00E90D87"/>
    <w:rsid w:val="00E9213A"/>
    <w:rsid w:val="00E94D3F"/>
    <w:rsid w:val="00E94F07"/>
    <w:rsid w:val="00E97C75"/>
    <w:rsid w:val="00EA33D1"/>
    <w:rsid w:val="00EA3A54"/>
    <w:rsid w:val="00EA715D"/>
    <w:rsid w:val="00EB27C9"/>
    <w:rsid w:val="00EB2EFC"/>
    <w:rsid w:val="00EB371C"/>
    <w:rsid w:val="00EB3D92"/>
    <w:rsid w:val="00EB5C1E"/>
    <w:rsid w:val="00EC1075"/>
    <w:rsid w:val="00EC1A51"/>
    <w:rsid w:val="00EC3FF2"/>
    <w:rsid w:val="00EC5814"/>
    <w:rsid w:val="00EC7EC4"/>
    <w:rsid w:val="00ED1205"/>
    <w:rsid w:val="00ED3E4A"/>
    <w:rsid w:val="00ED6A1A"/>
    <w:rsid w:val="00ED7395"/>
    <w:rsid w:val="00EE78CA"/>
    <w:rsid w:val="00EF2AE7"/>
    <w:rsid w:val="00EF36CB"/>
    <w:rsid w:val="00EF40FB"/>
    <w:rsid w:val="00EF66B2"/>
    <w:rsid w:val="00F00D2C"/>
    <w:rsid w:val="00F06658"/>
    <w:rsid w:val="00F06CA6"/>
    <w:rsid w:val="00F07203"/>
    <w:rsid w:val="00F072C0"/>
    <w:rsid w:val="00F07BAD"/>
    <w:rsid w:val="00F07F94"/>
    <w:rsid w:val="00F12BEF"/>
    <w:rsid w:val="00F147CE"/>
    <w:rsid w:val="00F14ADE"/>
    <w:rsid w:val="00F15FE4"/>
    <w:rsid w:val="00F16B47"/>
    <w:rsid w:val="00F21A8B"/>
    <w:rsid w:val="00F22CD2"/>
    <w:rsid w:val="00F230AB"/>
    <w:rsid w:val="00F2480B"/>
    <w:rsid w:val="00F27637"/>
    <w:rsid w:val="00F339B3"/>
    <w:rsid w:val="00F37198"/>
    <w:rsid w:val="00F37298"/>
    <w:rsid w:val="00F40292"/>
    <w:rsid w:val="00F40CF0"/>
    <w:rsid w:val="00F42086"/>
    <w:rsid w:val="00F509B8"/>
    <w:rsid w:val="00F531A5"/>
    <w:rsid w:val="00F5477C"/>
    <w:rsid w:val="00F54E82"/>
    <w:rsid w:val="00F5707E"/>
    <w:rsid w:val="00F62003"/>
    <w:rsid w:val="00F62802"/>
    <w:rsid w:val="00F657E5"/>
    <w:rsid w:val="00F66242"/>
    <w:rsid w:val="00F66422"/>
    <w:rsid w:val="00F66656"/>
    <w:rsid w:val="00F74B47"/>
    <w:rsid w:val="00F77089"/>
    <w:rsid w:val="00F814BE"/>
    <w:rsid w:val="00F81AAF"/>
    <w:rsid w:val="00F83610"/>
    <w:rsid w:val="00F848DF"/>
    <w:rsid w:val="00F85972"/>
    <w:rsid w:val="00F87AB6"/>
    <w:rsid w:val="00F95A3E"/>
    <w:rsid w:val="00F969C3"/>
    <w:rsid w:val="00F96A67"/>
    <w:rsid w:val="00FA09CF"/>
    <w:rsid w:val="00FA147B"/>
    <w:rsid w:val="00FA61CF"/>
    <w:rsid w:val="00FB521D"/>
    <w:rsid w:val="00FB5803"/>
    <w:rsid w:val="00FB58E3"/>
    <w:rsid w:val="00FC11E8"/>
    <w:rsid w:val="00FC22DF"/>
    <w:rsid w:val="00FC309E"/>
    <w:rsid w:val="00FC6346"/>
    <w:rsid w:val="00FD0014"/>
    <w:rsid w:val="00FD0245"/>
    <w:rsid w:val="00FD2462"/>
    <w:rsid w:val="00FD2CCF"/>
    <w:rsid w:val="00FD392E"/>
    <w:rsid w:val="00FD4639"/>
    <w:rsid w:val="00FD59A5"/>
    <w:rsid w:val="00FE2752"/>
    <w:rsid w:val="00FE2B01"/>
    <w:rsid w:val="00FE5E65"/>
    <w:rsid w:val="00FE6E38"/>
    <w:rsid w:val="00FF1CF3"/>
    <w:rsid w:val="00FF2483"/>
    <w:rsid w:val="00FF3276"/>
    <w:rsid w:val="00FF3354"/>
    <w:rsid w:val="00FF46A5"/>
    <w:rsid w:val="0C115269"/>
    <w:rsid w:val="140D953D"/>
    <w:rsid w:val="14287E8E"/>
    <w:rsid w:val="15C69D4F"/>
    <w:rsid w:val="17995F11"/>
    <w:rsid w:val="1802DD6B"/>
    <w:rsid w:val="1C98E1B1"/>
    <w:rsid w:val="1D6B4EA9"/>
    <w:rsid w:val="1E2782CE"/>
    <w:rsid w:val="232E1AEF"/>
    <w:rsid w:val="2DD3DEA5"/>
    <w:rsid w:val="32C4192A"/>
    <w:rsid w:val="349DFB75"/>
    <w:rsid w:val="3645C899"/>
    <w:rsid w:val="379F4158"/>
    <w:rsid w:val="3BA0874C"/>
    <w:rsid w:val="3EFCBC05"/>
    <w:rsid w:val="4C8ED9A3"/>
    <w:rsid w:val="4FB728BB"/>
    <w:rsid w:val="50884735"/>
    <w:rsid w:val="536C1A60"/>
    <w:rsid w:val="618E2F6C"/>
    <w:rsid w:val="6E627D95"/>
    <w:rsid w:val="76F4E0DC"/>
    <w:rsid w:val="7ECBB3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CF39F3"/>
  <w15:chartTrackingRefBased/>
  <w15:docId w15:val="{C88BB646-9F26-4E85-9AA5-B933C195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CE4"/>
  </w:style>
  <w:style w:type="paragraph" w:styleId="Footer">
    <w:name w:val="footer"/>
    <w:basedOn w:val="Normal"/>
    <w:link w:val="FooterChar"/>
    <w:uiPriority w:val="99"/>
    <w:unhideWhenUsed/>
    <w:rsid w:val="00022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CE4"/>
  </w:style>
  <w:style w:type="paragraph" w:customStyle="1" w:styleId="paragraph">
    <w:name w:val="paragraph"/>
    <w:basedOn w:val="Normal"/>
    <w:rsid w:val="00133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3541"/>
  </w:style>
  <w:style w:type="character" w:customStyle="1" w:styleId="spellingerror">
    <w:name w:val="spellingerror"/>
    <w:basedOn w:val="DefaultParagraphFont"/>
    <w:rsid w:val="00133541"/>
  </w:style>
  <w:style w:type="character" w:customStyle="1" w:styleId="eop">
    <w:name w:val="eop"/>
    <w:basedOn w:val="DefaultParagraphFont"/>
    <w:rsid w:val="00133541"/>
  </w:style>
  <w:style w:type="character" w:customStyle="1" w:styleId="scxw131133980">
    <w:name w:val="scxw131133980"/>
    <w:basedOn w:val="DefaultParagraphFont"/>
    <w:rsid w:val="00133541"/>
  </w:style>
  <w:style w:type="character" w:customStyle="1" w:styleId="contextualspellingandgrammarerror">
    <w:name w:val="contextualspellingandgrammarerror"/>
    <w:basedOn w:val="DefaultParagraphFont"/>
    <w:rsid w:val="00133541"/>
  </w:style>
  <w:style w:type="character" w:customStyle="1" w:styleId="scxw136363727">
    <w:name w:val="scxw136363727"/>
    <w:basedOn w:val="DefaultParagraphFont"/>
    <w:rsid w:val="00AD0E4E"/>
  </w:style>
  <w:style w:type="paragraph" w:styleId="ListParagraph">
    <w:name w:val="List Paragraph"/>
    <w:basedOn w:val="Normal"/>
    <w:uiPriority w:val="34"/>
    <w:qFormat/>
    <w:rsid w:val="00E74CF4"/>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E15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5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16B47"/>
    <w:rPr>
      <w:b/>
      <w:bCs/>
    </w:rPr>
  </w:style>
  <w:style w:type="character" w:customStyle="1" w:styleId="CommentSubjectChar">
    <w:name w:val="Comment Subject Char"/>
    <w:basedOn w:val="CommentTextChar"/>
    <w:link w:val="CommentSubject"/>
    <w:uiPriority w:val="99"/>
    <w:semiHidden/>
    <w:rsid w:val="00F16B47"/>
    <w:rPr>
      <w:b/>
      <w:bCs/>
      <w:sz w:val="20"/>
      <w:szCs w:val="20"/>
    </w:rPr>
  </w:style>
  <w:style w:type="paragraph" w:styleId="Revision">
    <w:name w:val="Revision"/>
    <w:hidden/>
    <w:uiPriority w:val="99"/>
    <w:semiHidden/>
    <w:rsid w:val="009B7BB8"/>
    <w:pPr>
      <w:spacing w:after="0" w:line="240" w:lineRule="auto"/>
    </w:pPr>
  </w:style>
  <w:style w:type="character" w:styleId="UnresolvedMention">
    <w:name w:val="Unresolved Mention"/>
    <w:basedOn w:val="DefaultParagraphFont"/>
    <w:uiPriority w:val="99"/>
    <w:unhideWhenUsed/>
    <w:rsid w:val="00C41D89"/>
    <w:rPr>
      <w:color w:val="605E5C"/>
      <w:shd w:val="clear" w:color="auto" w:fill="E1DFDD"/>
    </w:rPr>
  </w:style>
  <w:style w:type="character" w:styleId="Mention">
    <w:name w:val="Mention"/>
    <w:basedOn w:val="DefaultParagraphFont"/>
    <w:uiPriority w:val="99"/>
    <w:unhideWhenUsed/>
    <w:rsid w:val="00C41D89"/>
    <w:rPr>
      <w:color w:val="2B579A"/>
      <w:shd w:val="clear" w:color="auto" w:fill="E1DFDD"/>
    </w:rPr>
  </w:style>
  <w:style w:type="character" w:styleId="Hyperlink">
    <w:name w:val="Hyperlink"/>
    <w:basedOn w:val="DefaultParagraphFont"/>
    <w:uiPriority w:val="99"/>
    <w:unhideWhenUsed/>
    <w:rsid w:val="007A3285"/>
    <w:rPr>
      <w:color w:val="0563C1" w:themeColor="hyperlink"/>
      <w:u w:val="single"/>
    </w:rPr>
  </w:style>
  <w:style w:type="character" w:customStyle="1" w:styleId="Heading1Char">
    <w:name w:val="Heading 1 Char"/>
    <w:basedOn w:val="DefaultParagraphFont"/>
    <w:link w:val="Heading1"/>
    <w:uiPriority w:val="9"/>
    <w:rsid w:val="00526E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6E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6E3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26E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179">
      <w:bodyDiv w:val="1"/>
      <w:marLeft w:val="0"/>
      <w:marRight w:val="0"/>
      <w:marTop w:val="0"/>
      <w:marBottom w:val="0"/>
      <w:divBdr>
        <w:top w:val="none" w:sz="0" w:space="0" w:color="auto"/>
        <w:left w:val="none" w:sz="0" w:space="0" w:color="auto"/>
        <w:bottom w:val="none" w:sz="0" w:space="0" w:color="auto"/>
        <w:right w:val="none" w:sz="0" w:space="0" w:color="auto"/>
      </w:divBdr>
    </w:div>
    <w:div w:id="877203489">
      <w:bodyDiv w:val="1"/>
      <w:marLeft w:val="0"/>
      <w:marRight w:val="0"/>
      <w:marTop w:val="0"/>
      <w:marBottom w:val="0"/>
      <w:divBdr>
        <w:top w:val="none" w:sz="0" w:space="0" w:color="auto"/>
        <w:left w:val="none" w:sz="0" w:space="0" w:color="auto"/>
        <w:bottom w:val="none" w:sz="0" w:space="0" w:color="auto"/>
        <w:right w:val="none" w:sz="0" w:space="0" w:color="auto"/>
      </w:divBdr>
    </w:div>
    <w:div w:id="1378699037">
      <w:bodyDiv w:val="1"/>
      <w:marLeft w:val="0"/>
      <w:marRight w:val="0"/>
      <w:marTop w:val="0"/>
      <w:marBottom w:val="0"/>
      <w:divBdr>
        <w:top w:val="none" w:sz="0" w:space="0" w:color="auto"/>
        <w:left w:val="none" w:sz="0" w:space="0" w:color="auto"/>
        <w:bottom w:val="none" w:sz="0" w:space="0" w:color="auto"/>
        <w:right w:val="none" w:sz="0" w:space="0" w:color="auto"/>
      </w:divBdr>
    </w:div>
    <w:div w:id="191327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cs.microsoft.com/en-us/windows-hardware/drivers/install/installing-a-filter-driver" TargetMode="External"/><Relationship Id="rId1" Type="http://schemas.openxmlformats.org/officeDocument/2006/relationships/hyperlink" Target="https://docs.microsoft.com/en-us/windows-hardware/drivers/kernel/filter-driver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ocs.microsoft.com/en-us/windows-hardware/drivers/install/using-an-extension-inf-fil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windows-hardware/drivers/install/inf-addreg-directive" TargetMode="Externa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7b86e3f1-5e2e-48eb-8c6b-7784803c62ad"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A4EE67EB7DE64C8AA48EE1AA2AEDC8" ma:contentTypeVersion="16" ma:contentTypeDescription="Create a new document." ma:contentTypeScope="" ma:versionID="4994b227ea4e2c0cd8a49e464d192b4d">
  <xsd:schema xmlns:xsd="http://www.w3.org/2001/XMLSchema" xmlns:xs="http://www.w3.org/2001/XMLSchema" xmlns:p="http://schemas.microsoft.com/office/2006/metadata/properties" xmlns:ns1="http://schemas.microsoft.com/sharepoint/v3" xmlns:ns2="180fac37-d91a-4061-937b-b13546ec0f5d" xmlns:ns3="7b86e3f1-5e2e-48eb-8c6b-7784803c62ad" targetNamespace="http://schemas.microsoft.com/office/2006/metadata/properties" ma:root="true" ma:fieldsID="4f2dc7fbabccba5171d43df9265c7e7c" ns1:_="" ns2:_="" ns3:_="">
    <xsd:import namespace="http://schemas.microsoft.com/sharepoint/v3"/>
    <xsd:import namespace="180fac37-d91a-4061-937b-b13546ec0f5d"/>
    <xsd:import namespace="7b86e3f1-5e2e-48eb-8c6b-7784803c62a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0fac37-d91a-4061-937b-b13546ec0f5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b86e3f1-5e2e-48eb-8c6b-7784803c62ad"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C192A-080F-4C6A-B446-430A729238C5}">
  <ds:schemaRefs>
    <ds:schemaRef ds:uri="http://www.w3.org/XML/1998/namespac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b86e3f1-5e2e-48eb-8c6b-7784803c62ad"/>
    <ds:schemaRef ds:uri="http://schemas.microsoft.com/sharepoint/v3"/>
    <ds:schemaRef ds:uri="http://purl.org/dc/elements/1.1/"/>
    <ds:schemaRef ds:uri="180fac37-d91a-4061-937b-b13546ec0f5d"/>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992A36CC-4363-4B35-8959-2EB6C60A5C85}">
  <ds:schemaRefs>
    <ds:schemaRef ds:uri="http://schemas.microsoft.com/sharepoint/v3/contenttype/forms"/>
  </ds:schemaRefs>
</ds:datastoreItem>
</file>

<file path=customXml/itemProps3.xml><?xml version="1.0" encoding="utf-8"?>
<ds:datastoreItem xmlns:ds="http://schemas.openxmlformats.org/officeDocument/2006/customXml" ds:itemID="{39A986A2-8D9D-4714-AE84-FBE83DD5F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0fac37-d91a-4061-937b-b13546ec0f5d"/>
    <ds:schemaRef ds:uri="7b86e3f1-5e2e-48eb-8c6b-7784803c6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C1698E-FBA8-447A-80ED-4EEBB904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Links>
    <vt:vector size="48" baseType="variant">
      <vt:variant>
        <vt:i4>5505110</vt:i4>
      </vt:variant>
      <vt:variant>
        <vt:i4>9</vt:i4>
      </vt:variant>
      <vt:variant>
        <vt:i4>0</vt:i4>
      </vt:variant>
      <vt:variant>
        <vt:i4>5</vt:i4>
      </vt:variant>
      <vt:variant>
        <vt:lpwstr>https://docs.microsoft.com/en-us/windows-hardware/drivers/install/using-an-extension-inf-file</vt:lpwstr>
      </vt:variant>
      <vt:variant>
        <vt:lpwstr/>
      </vt:variant>
      <vt:variant>
        <vt:i4>3932203</vt:i4>
      </vt:variant>
      <vt:variant>
        <vt:i4>6</vt:i4>
      </vt:variant>
      <vt:variant>
        <vt:i4>0</vt:i4>
      </vt:variant>
      <vt:variant>
        <vt:i4>5</vt:i4>
      </vt:variant>
      <vt:variant>
        <vt:lpwstr>https://docs.microsoft.com/en-us/windows-hardware/drivers/install/inf-addreg-directive</vt:lpwstr>
      </vt:variant>
      <vt:variant>
        <vt:lpwstr/>
      </vt:variant>
      <vt:variant>
        <vt:i4>8192036</vt:i4>
      </vt:variant>
      <vt:variant>
        <vt:i4>3</vt:i4>
      </vt:variant>
      <vt:variant>
        <vt:i4>0</vt:i4>
      </vt:variant>
      <vt:variant>
        <vt:i4>5</vt:i4>
      </vt:variant>
      <vt:variant>
        <vt:lpwstr>https://docs.microsoft.com/en-us/windows-hardware/drivers/kernel/filter-drivers</vt:lpwstr>
      </vt:variant>
      <vt:variant>
        <vt:lpwstr/>
      </vt:variant>
      <vt:variant>
        <vt:i4>5898265</vt:i4>
      </vt:variant>
      <vt:variant>
        <vt:i4>0</vt:i4>
      </vt:variant>
      <vt:variant>
        <vt:i4>0</vt:i4>
      </vt:variant>
      <vt:variant>
        <vt:i4>5</vt:i4>
      </vt:variant>
      <vt:variant>
        <vt:lpwstr>https://docs.microsoft.com/en-us/windows-hardware/drivers/install/installing-a-filter-driver</vt:lpwstr>
      </vt:variant>
      <vt:variant>
        <vt:lpwstr/>
      </vt:variant>
      <vt:variant>
        <vt:i4>327804</vt:i4>
      </vt:variant>
      <vt:variant>
        <vt:i4>9</vt:i4>
      </vt:variant>
      <vt:variant>
        <vt:i4>0</vt:i4>
      </vt:variant>
      <vt:variant>
        <vt:i4>5</vt:i4>
      </vt:variant>
      <vt:variant>
        <vt:lpwstr>mailto:Zac.Lockard@microsoft.com</vt:lpwstr>
      </vt:variant>
      <vt:variant>
        <vt:lpwstr/>
      </vt:variant>
      <vt:variant>
        <vt:i4>5242921</vt:i4>
      </vt:variant>
      <vt:variant>
        <vt:i4>6</vt:i4>
      </vt:variant>
      <vt:variant>
        <vt:i4>0</vt:i4>
      </vt:variant>
      <vt:variant>
        <vt:i4>5</vt:i4>
      </vt:variant>
      <vt:variant>
        <vt:lpwstr>mailto:jknichel@ntdev.microsoft.com</vt:lpwstr>
      </vt:variant>
      <vt:variant>
        <vt:lpwstr/>
      </vt:variant>
      <vt:variant>
        <vt:i4>5898265</vt:i4>
      </vt:variant>
      <vt:variant>
        <vt:i4>3</vt:i4>
      </vt:variant>
      <vt:variant>
        <vt:i4>0</vt:i4>
      </vt:variant>
      <vt:variant>
        <vt:i4>5</vt:i4>
      </vt:variant>
      <vt:variant>
        <vt:lpwstr>https://docs.microsoft.com/en-us/windows-hardware/drivers/install/installing-a-filter-driver</vt:lpwstr>
      </vt:variant>
      <vt:variant>
        <vt:lpwstr/>
      </vt:variant>
      <vt:variant>
        <vt:i4>8192036</vt:i4>
      </vt:variant>
      <vt:variant>
        <vt:i4>0</vt:i4>
      </vt:variant>
      <vt:variant>
        <vt:i4>0</vt:i4>
      </vt:variant>
      <vt:variant>
        <vt:i4>5</vt:i4>
      </vt:variant>
      <vt:variant>
        <vt:lpwstr>https://docs.microsoft.com/en-us/windows-hardware/drivers/kernel/filter-drivers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2</cp:revision>
  <dcterms:created xsi:type="dcterms:W3CDTF">2019-04-04T18:27:00Z</dcterms:created>
  <dcterms:modified xsi:type="dcterms:W3CDTF">2019-04-04T18:27:00Z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selerner@microsoft.com</vt:lpwstr>
  </property>
  <property fmtid="{D5CDD505-2E9C-101B-9397-08002B2CF9AE}" pid="5" name="MSIP_Label_f42aa342-8706-4288-bd11-ebb85995028c_SetDate">
    <vt:lpwstr>2019-01-17T21:57:18.6129281Z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e5b62fd5-40c3-434d-9c06-1de22b199821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0x0101000CA4EE67EB7DE64C8AA48EE1AA2AEDC8</vt:lpwstr>
  </property>
</Properties>
</file>